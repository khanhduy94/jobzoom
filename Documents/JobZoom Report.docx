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D249B6" w:rsidTr="00A22559">
        <w:trPr>
          <w:trHeight w:val="1557"/>
        </w:trPr>
        <w:tc>
          <w:tcPr>
            <w:tcW w:w="2943" w:type="dxa"/>
          </w:tcPr>
          <w:p w:rsidR="00D249B6" w:rsidRDefault="00D249B6" w:rsidP="00A22559">
            <w:pPr>
              <w:jc w:val="center"/>
            </w:pPr>
            <w:bookmarkStart w:id="0" w:name="_Ref306103332"/>
            <w:bookmarkStart w:id="1" w:name="_Toc310172219"/>
            <w:r>
              <w:rPr>
                <w:b/>
              </w:rPr>
              <w:drawing>
                <wp:inline distT="0" distB="0" distL="0" distR="0" wp14:anchorId="3C19AA0D" wp14:editId="3F9D8D5D">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D249B6" w:rsidRPr="006158D7" w:rsidRDefault="00D249B6" w:rsidP="00A22559">
            <w:pPr>
              <w:spacing w:before="120" w:line="240" w:lineRule="auto"/>
              <w:jc w:val="center"/>
              <w:rPr>
                <w:b/>
                <w:bCs/>
                <w:sz w:val="28"/>
              </w:rPr>
            </w:pPr>
            <w:r w:rsidRPr="006158D7">
              <w:rPr>
                <w:b/>
                <w:bCs/>
                <w:sz w:val="28"/>
              </w:rPr>
              <w:t>BỘ GIÁO DỤC VÀ ĐÀO TẠO</w:t>
            </w:r>
          </w:p>
          <w:p w:rsidR="00D249B6" w:rsidRPr="006158D7" w:rsidRDefault="00D249B6" w:rsidP="00A22559">
            <w:pPr>
              <w:spacing w:before="120" w:line="240" w:lineRule="auto"/>
              <w:jc w:val="center"/>
              <w:rPr>
                <w:b/>
                <w:bCs/>
                <w:sz w:val="28"/>
              </w:rPr>
            </w:pPr>
            <w:r w:rsidRPr="006158D7">
              <w:rPr>
                <w:b/>
                <w:bCs/>
                <w:sz w:val="28"/>
              </w:rPr>
              <w:t>TRƯỜNG ĐẠI HỌC HOA SEN</w:t>
            </w:r>
          </w:p>
          <w:p w:rsidR="00D249B6" w:rsidRDefault="00D249B6" w:rsidP="00A22559">
            <w:pPr>
              <w:spacing w:before="120" w:line="240" w:lineRule="auto"/>
              <w:jc w:val="center"/>
              <w:rPr>
                <w:b/>
                <w:color w:val="000000"/>
              </w:rPr>
            </w:pPr>
            <w:r w:rsidRPr="006158D7">
              <w:rPr>
                <w:b/>
                <w:bCs/>
                <w:sz w:val="28"/>
              </w:rPr>
              <w:t>KHOA</w:t>
            </w:r>
            <w:r>
              <w:rPr>
                <w:b/>
                <w:bCs/>
                <w:sz w:val="28"/>
              </w:rPr>
              <w:t xml:space="preserve"> KHOA HỌC VÀ CÔNG NGHỆ</w:t>
            </w:r>
          </w:p>
        </w:tc>
      </w:tr>
    </w:tbl>
    <w:p w:rsidR="00D249B6" w:rsidRDefault="00D249B6" w:rsidP="00D249B6">
      <w:pPr>
        <w:pStyle w:val="ListParagraph"/>
      </w:pPr>
    </w:p>
    <w:p w:rsidR="00D249B6" w:rsidRDefault="00D249B6" w:rsidP="00D249B6"/>
    <w:p w:rsidR="00D249B6" w:rsidRDefault="00D249B6" w:rsidP="00D249B6"/>
    <w:p w:rsidR="00D249B6" w:rsidRDefault="00D249B6" w:rsidP="00D249B6"/>
    <w:p w:rsidR="00D249B6" w:rsidRDefault="00D249B6" w:rsidP="00D249B6"/>
    <w:p w:rsidR="00D249B6" w:rsidRPr="00D249B6" w:rsidRDefault="00D249B6" w:rsidP="00D249B6">
      <w:pPr>
        <w:rPr>
          <w:rFonts w:ascii="VNI-Algerian" w:hAnsi="VNI-Algerian"/>
          <w:b/>
          <w14:shadow w14:blurRad="50800" w14:dist="38100" w14:dir="2700000" w14:sx="100000" w14:sy="100000" w14:kx="0" w14:ky="0" w14:algn="tl">
            <w14:srgbClr w14:val="000000">
              <w14:alpha w14:val="60000"/>
            </w14:srgbClr>
          </w14:shadow>
        </w:rPr>
      </w:pPr>
      <w:bookmarkStart w:id="2" w:name="_GoBack"/>
      <w:bookmarkEnd w:id="2"/>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0;margin-top:9.35pt;width:99pt;height:22.9pt;z-index:251659264" fillcolor="black">
            <v:shadow color="#868686"/>
            <v:textpath style="font-family:&quot;Cambria Math&quot;;font-style:italic;v-text-kern:t" trim="t" fitpath="t" string="Tên đề tài: "/>
          </v:shape>
        </w:pict>
      </w:r>
    </w:p>
    <w:p w:rsidR="00D249B6" w:rsidRDefault="00D249B6" w:rsidP="00D249B6">
      <w:pPr>
        <w:rPr>
          <w:b/>
          <w:sz w:val="48"/>
          <w:lang w:val="en-US"/>
        </w:rPr>
      </w:pPr>
    </w:p>
    <w:p w:rsidR="00D249B6" w:rsidRDefault="00D249B6" w:rsidP="00D249B6">
      <w:pPr>
        <w:jc w:val="center"/>
        <w:rPr>
          <w:b/>
          <w:sz w:val="62"/>
          <w:lang w:val="en-US"/>
        </w:rPr>
      </w:pPr>
      <w:r w:rsidRPr="00D249B6">
        <w:rPr>
          <w:b/>
          <w:sz w:val="62"/>
        </w:rPr>
        <w:t xml:space="preserve">XÂY DỰNG </w:t>
      </w:r>
      <w:r w:rsidRPr="00D249B6">
        <w:rPr>
          <w:b/>
          <w:sz w:val="62"/>
          <w:lang w:val="en-US"/>
        </w:rPr>
        <w:t>KIẾN TRÚC</w:t>
      </w:r>
    </w:p>
    <w:p w:rsidR="00D249B6" w:rsidRPr="00D249B6" w:rsidRDefault="00D249B6" w:rsidP="00D249B6">
      <w:pPr>
        <w:jc w:val="center"/>
        <w:rPr>
          <w:sz w:val="42"/>
          <w:lang w:val="en-US"/>
        </w:rPr>
      </w:pPr>
      <w:r w:rsidRPr="00D249B6">
        <w:rPr>
          <w:b/>
          <w:sz w:val="62"/>
          <w:lang w:val="en-US"/>
        </w:rPr>
        <w:t>CỔNG THÔNG TIN TÌM VIỆC</w:t>
      </w: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Default="00D249B6" w:rsidP="00D249B6">
      <w:pPr>
        <w:rPr>
          <w:lang w:val="en-US"/>
        </w:rPr>
      </w:pPr>
    </w:p>
    <w:p w:rsidR="00D249B6" w:rsidRPr="00D249B6" w:rsidRDefault="00D249B6" w:rsidP="00D249B6">
      <w:pPr>
        <w:rPr>
          <w:lang w:val="en-US"/>
        </w:rPr>
      </w:pPr>
    </w:p>
    <w:p w:rsidR="00D249B6" w:rsidRPr="00D249B6" w:rsidRDefault="00D249B6" w:rsidP="00D249B6">
      <w:pPr>
        <w:tabs>
          <w:tab w:val="left" w:pos="1430"/>
        </w:tabs>
        <w:spacing w:before="60"/>
        <w:rPr>
          <w:bCs/>
          <w:sz w:val="26"/>
          <w:szCs w:val="26"/>
        </w:rPr>
      </w:pPr>
      <w:r w:rsidRPr="00D249B6">
        <w:rPr>
          <w:rFonts w:ascii="VNI-Times" w:hAnsi="VNI-Times"/>
          <w:sz w:val="26"/>
          <w:szCs w:val="26"/>
        </w:rPr>
        <w:tab/>
      </w:r>
      <w:r w:rsidRPr="00D249B6">
        <w:rPr>
          <w:sz w:val="26"/>
          <w:szCs w:val="26"/>
        </w:rPr>
        <w:tab/>
        <w:t xml:space="preserve">Giảng viên hướng dẫn </w:t>
      </w:r>
      <w:r w:rsidRPr="00D249B6">
        <w:rPr>
          <w:sz w:val="26"/>
          <w:szCs w:val="26"/>
        </w:rPr>
        <w:tab/>
        <w:t>:</w:t>
      </w:r>
      <w:r w:rsidRPr="00D249B6">
        <w:rPr>
          <w:sz w:val="26"/>
          <w:szCs w:val="26"/>
        </w:rPr>
        <w:tab/>
        <w:t>TS. Trần Vũ Bình</w:t>
      </w:r>
    </w:p>
    <w:p w:rsidR="00D249B6" w:rsidRPr="00D249B6" w:rsidRDefault="00D249B6" w:rsidP="00D249B6">
      <w:pPr>
        <w:tabs>
          <w:tab w:val="left" w:pos="1430"/>
          <w:tab w:val="left" w:pos="4420"/>
          <w:tab w:val="left" w:pos="5070"/>
          <w:tab w:val="left" w:pos="7670"/>
        </w:tabs>
        <w:rPr>
          <w:sz w:val="26"/>
          <w:szCs w:val="26"/>
        </w:rPr>
      </w:pPr>
      <w:r w:rsidRPr="00D249B6">
        <w:rPr>
          <w:bCs/>
          <w:sz w:val="26"/>
          <w:szCs w:val="26"/>
        </w:rPr>
        <w:tab/>
      </w:r>
      <w:r w:rsidRPr="00D249B6">
        <w:rPr>
          <w:sz w:val="26"/>
          <w:szCs w:val="26"/>
        </w:rPr>
        <w:t>Nhóm sinh viên thực hiện</w:t>
      </w:r>
      <w:r w:rsidRPr="00D249B6">
        <w:rPr>
          <w:sz w:val="26"/>
          <w:szCs w:val="26"/>
        </w:rPr>
        <w:tab/>
        <w:t>:</w:t>
      </w:r>
      <w:r w:rsidRPr="00D249B6">
        <w:rPr>
          <w:sz w:val="26"/>
          <w:szCs w:val="26"/>
        </w:rPr>
        <w:tab/>
      </w:r>
      <w:r w:rsidRPr="00D249B6">
        <w:rPr>
          <w:sz w:val="26"/>
          <w:szCs w:val="26"/>
          <w:lang w:val="en-US"/>
        </w:rPr>
        <w:t>Lê Trung Hiếu</w:t>
      </w:r>
      <w:r w:rsidRPr="00D249B6">
        <w:rPr>
          <w:sz w:val="26"/>
          <w:szCs w:val="26"/>
        </w:rPr>
        <w:t xml:space="preserve"> </w:t>
      </w:r>
      <w:r w:rsidRPr="00D249B6">
        <w:rPr>
          <w:sz w:val="26"/>
          <w:szCs w:val="26"/>
        </w:rPr>
        <w:tab/>
        <w:t>(</w:t>
      </w:r>
      <w:r w:rsidRPr="00D249B6">
        <w:rPr>
          <w:sz w:val="26"/>
          <w:szCs w:val="26"/>
          <w:lang w:val="en-US"/>
        </w:rPr>
        <w:t>09015L</w:t>
      </w:r>
      <w:r w:rsidRPr="00D249B6">
        <w:rPr>
          <w:sz w:val="26"/>
          <w:szCs w:val="26"/>
        </w:rPr>
        <w:t>)</w:t>
      </w:r>
    </w:p>
    <w:p w:rsidR="00D249B6" w:rsidRPr="00D249B6" w:rsidRDefault="00D249B6" w:rsidP="00D249B6">
      <w:pPr>
        <w:tabs>
          <w:tab w:val="left" w:pos="5070"/>
          <w:tab w:val="left" w:pos="7670"/>
        </w:tabs>
        <w:rPr>
          <w:bCs/>
          <w:sz w:val="26"/>
          <w:szCs w:val="26"/>
        </w:rPr>
      </w:pPr>
      <w:r w:rsidRPr="00D249B6">
        <w:rPr>
          <w:bCs/>
          <w:sz w:val="26"/>
          <w:szCs w:val="26"/>
        </w:rPr>
        <w:tab/>
      </w:r>
      <w:r w:rsidRPr="00D249B6">
        <w:rPr>
          <w:bCs/>
          <w:sz w:val="26"/>
          <w:szCs w:val="26"/>
          <w:lang w:val="en-US"/>
        </w:rPr>
        <w:t>Phùng Chí Nguyên</w:t>
      </w:r>
      <w:r w:rsidRPr="00D249B6">
        <w:rPr>
          <w:bCs/>
          <w:sz w:val="26"/>
          <w:szCs w:val="26"/>
        </w:rPr>
        <w:tab/>
        <w:t>(</w:t>
      </w:r>
      <w:r w:rsidRPr="00D249B6">
        <w:rPr>
          <w:bCs/>
          <w:sz w:val="26"/>
          <w:szCs w:val="26"/>
          <w:lang w:val="en-US"/>
        </w:rPr>
        <w:t>090</w:t>
      </w:r>
      <w:r w:rsidRPr="00D249B6">
        <w:rPr>
          <w:bCs/>
          <w:sz w:val="26"/>
          <w:szCs w:val="26"/>
        </w:rPr>
        <w:t>)</w:t>
      </w:r>
    </w:p>
    <w:p w:rsidR="00D249B6" w:rsidRPr="00D249B6" w:rsidRDefault="00D249B6" w:rsidP="00D249B6">
      <w:pPr>
        <w:tabs>
          <w:tab w:val="left" w:pos="5070"/>
          <w:tab w:val="left" w:pos="7670"/>
        </w:tabs>
        <w:rPr>
          <w:bCs/>
          <w:sz w:val="26"/>
          <w:szCs w:val="26"/>
          <w:lang w:val="en-US"/>
        </w:rPr>
      </w:pPr>
      <w:r w:rsidRPr="00D249B6">
        <w:rPr>
          <w:bCs/>
          <w:sz w:val="26"/>
          <w:szCs w:val="26"/>
        </w:rPr>
        <w:tab/>
      </w:r>
      <w:r w:rsidRPr="00D249B6">
        <w:rPr>
          <w:bCs/>
          <w:sz w:val="26"/>
          <w:szCs w:val="26"/>
          <w:lang w:val="en-US"/>
        </w:rPr>
        <w:t>Lê Dương Công Phúc</w:t>
      </w:r>
      <w:r w:rsidRPr="00D249B6">
        <w:rPr>
          <w:bCs/>
          <w:sz w:val="26"/>
          <w:szCs w:val="26"/>
          <w:lang w:val="en-US"/>
        </w:rPr>
        <w:tab/>
        <w:t>(09023L)</w:t>
      </w:r>
    </w:p>
    <w:p w:rsidR="00D249B6" w:rsidRPr="00D249B6" w:rsidRDefault="00D249B6" w:rsidP="00D249B6">
      <w:pPr>
        <w:tabs>
          <w:tab w:val="left" w:pos="1430"/>
          <w:tab w:val="left" w:pos="4420"/>
          <w:tab w:val="left" w:pos="5070"/>
          <w:tab w:val="left" w:pos="7670"/>
        </w:tabs>
        <w:rPr>
          <w:b/>
          <w:sz w:val="26"/>
          <w:szCs w:val="26"/>
          <w:lang w:val="en-US"/>
        </w:rPr>
      </w:pPr>
      <w:r w:rsidRPr="00D249B6">
        <w:rPr>
          <w:sz w:val="26"/>
          <w:szCs w:val="26"/>
        </w:rPr>
        <w:tab/>
        <w:t>Lớp</w:t>
      </w:r>
      <w:r w:rsidRPr="00D249B6">
        <w:rPr>
          <w:sz w:val="26"/>
          <w:szCs w:val="26"/>
        </w:rPr>
        <w:tab/>
        <w:t>:</w:t>
      </w:r>
      <w:r w:rsidRPr="00D249B6">
        <w:rPr>
          <w:sz w:val="26"/>
          <w:szCs w:val="26"/>
        </w:rPr>
        <w:tab/>
        <w:t>QL0</w:t>
      </w:r>
      <w:r w:rsidRPr="00D249B6">
        <w:rPr>
          <w:sz w:val="26"/>
          <w:szCs w:val="26"/>
          <w:lang w:val="en-US"/>
        </w:rPr>
        <w:t>92L</w:t>
      </w: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rPr>
          <w:sz w:val="26"/>
          <w:szCs w:val="26"/>
          <w:lang w:val="en-US"/>
        </w:rPr>
      </w:pPr>
    </w:p>
    <w:p w:rsidR="00D249B6" w:rsidRPr="00D249B6" w:rsidRDefault="00D249B6" w:rsidP="00D249B6">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D249B6" w:rsidRDefault="00D249B6" w:rsidP="00FC4A63">
      <w:pPr>
        <w:pStyle w:val="TOCHeading"/>
        <w:spacing w:line="240" w:lineRule="auto"/>
        <w:outlineLvl w:val="0"/>
        <w:rPr>
          <w:rFonts w:ascii="Times New Roman" w:eastAsiaTheme="minorHAnsi" w:hAnsi="Times New Roman" w:cstheme="minorBidi"/>
          <w:b w:val="0"/>
          <w:bCs w:val="0"/>
          <w:noProof/>
          <w:color w:val="auto"/>
          <w:sz w:val="24"/>
          <w:szCs w:val="22"/>
          <w:lang w:eastAsia="en-US"/>
        </w:rPr>
        <w:sectPr w:rsidR="00D249B6" w:rsidSect="00B0331C">
          <w:pgSz w:w="11907" w:h="16839" w:code="9"/>
          <w:pgMar w:top="1440" w:right="1440" w:bottom="1440" w:left="1440" w:header="720" w:footer="720" w:gutter="0"/>
          <w:cols w:space="720"/>
          <w:docGrid w:linePitch="360"/>
        </w:sectPr>
      </w:pPr>
    </w:p>
    <w:sdt>
      <w:sdtPr>
        <w:rPr>
          <w:rFonts w:ascii="Times New Roman" w:eastAsiaTheme="minorHAnsi" w:hAnsi="Times New Roman" w:cstheme="minorBidi"/>
          <w:b w:val="0"/>
          <w:bCs w:val="0"/>
          <w:noProof/>
          <w:color w:val="auto"/>
          <w:sz w:val="24"/>
          <w:szCs w:val="22"/>
          <w:lang w:val="vi-VN" w:eastAsia="en-US"/>
        </w:rPr>
        <w:id w:val="-1175952888"/>
        <w:docPartObj>
          <w:docPartGallery w:val="Table of Contents"/>
          <w:docPartUnique/>
        </w:docPartObj>
      </w:sdtPr>
      <w:sdtContent>
        <w:p w:rsidR="0031137A" w:rsidRPr="00FC4A63" w:rsidRDefault="00FC4A63" w:rsidP="00FC4A63">
          <w:pPr>
            <w:pStyle w:val="TOCHeading"/>
            <w:spacing w:line="240" w:lineRule="auto"/>
            <w:outlineLvl w:val="0"/>
            <w:rPr>
              <w:rStyle w:val="Heading1Char"/>
              <w:b/>
            </w:rPr>
          </w:pPr>
          <w:r w:rsidRPr="00FC4A63">
            <w:rPr>
              <w:rStyle w:val="Heading1Char"/>
              <w:b/>
            </w:rPr>
            <w:t>MỤC LỤC</w:t>
          </w:r>
          <w:bookmarkEnd w:id="1"/>
        </w:p>
        <w:p w:rsidR="00A87136" w:rsidRDefault="0031137A">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0172220" w:history="1">
            <w:r w:rsidR="00A87136" w:rsidRPr="00CE463F">
              <w:rPr>
                <w:rStyle w:val="Hyperlink"/>
              </w:rPr>
              <w:t>DANH MỤC HÌNH ẢNH</w:t>
            </w:r>
            <w:r w:rsidR="00A87136">
              <w:rPr>
                <w:webHidden/>
              </w:rPr>
              <w:tab/>
            </w:r>
            <w:r w:rsidR="00A87136">
              <w:rPr>
                <w:webHidden/>
              </w:rPr>
              <w:fldChar w:fldCharType="begin"/>
            </w:r>
            <w:r w:rsidR="00A87136">
              <w:rPr>
                <w:webHidden/>
              </w:rPr>
              <w:instrText xml:space="preserve"> PAGEREF _Toc310172220 \h </w:instrText>
            </w:r>
            <w:r w:rsidR="00A87136">
              <w:rPr>
                <w:webHidden/>
              </w:rPr>
            </w:r>
            <w:r w:rsidR="00A87136">
              <w:rPr>
                <w:webHidden/>
              </w:rPr>
              <w:fldChar w:fldCharType="separate"/>
            </w:r>
            <w:r w:rsidR="00A87136">
              <w:rPr>
                <w:webHidden/>
              </w:rPr>
              <w:t>3</w:t>
            </w:r>
            <w:r w:rsidR="00A87136">
              <w:rPr>
                <w:webHidden/>
              </w:rPr>
              <w:fldChar w:fldCharType="end"/>
            </w:r>
          </w:hyperlink>
        </w:p>
        <w:p w:rsidR="00A87136" w:rsidRDefault="00A87136">
          <w:pPr>
            <w:pStyle w:val="TOC1"/>
            <w:tabs>
              <w:tab w:val="right" w:leader="dot" w:pos="9017"/>
            </w:tabs>
            <w:rPr>
              <w:rFonts w:asciiTheme="minorHAnsi" w:eastAsiaTheme="minorEastAsia" w:hAnsiTheme="minorHAnsi"/>
              <w:sz w:val="22"/>
              <w:lang w:val="en-US"/>
            </w:rPr>
          </w:pPr>
          <w:hyperlink w:anchor="_Toc310172221" w:history="1">
            <w:r w:rsidRPr="00CE463F">
              <w:rPr>
                <w:rStyle w:val="Hyperlink"/>
              </w:rPr>
              <w:t>DANH MỤC BẢNG</w:t>
            </w:r>
            <w:r>
              <w:rPr>
                <w:webHidden/>
              </w:rPr>
              <w:tab/>
            </w:r>
            <w:r>
              <w:rPr>
                <w:webHidden/>
              </w:rPr>
              <w:fldChar w:fldCharType="begin"/>
            </w:r>
            <w:r>
              <w:rPr>
                <w:webHidden/>
              </w:rPr>
              <w:instrText xml:space="preserve"> PAGEREF _Toc310172221 \h </w:instrText>
            </w:r>
            <w:r>
              <w:rPr>
                <w:webHidden/>
              </w:rPr>
            </w:r>
            <w:r>
              <w:rPr>
                <w:webHidden/>
              </w:rPr>
              <w:fldChar w:fldCharType="separate"/>
            </w:r>
            <w:r>
              <w:rPr>
                <w:webHidden/>
              </w:rPr>
              <w:t>3</w:t>
            </w:r>
            <w:r>
              <w:rPr>
                <w:webHidden/>
              </w:rPr>
              <w:fldChar w:fldCharType="end"/>
            </w:r>
          </w:hyperlink>
        </w:p>
        <w:p w:rsidR="00A87136" w:rsidRDefault="00A87136">
          <w:pPr>
            <w:pStyle w:val="TOC1"/>
            <w:tabs>
              <w:tab w:val="right" w:leader="dot" w:pos="9017"/>
            </w:tabs>
            <w:rPr>
              <w:rFonts w:asciiTheme="minorHAnsi" w:eastAsiaTheme="minorEastAsia" w:hAnsiTheme="minorHAnsi"/>
              <w:sz w:val="22"/>
              <w:lang w:val="en-US"/>
            </w:rPr>
          </w:pPr>
          <w:hyperlink w:anchor="_Toc310172222" w:history="1">
            <w:r w:rsidRPr="00CE463F">
              <w:rPr>
                <w:rStyle w:val="Hyperlink"/>
              </w:rPr>
              <w:t>DANH MỤC BIỂU ĐỒ</w:t>
            </w:r>
            <w:r>
              <w:rPr>
                <w:webHidden/>
              </w:rPr>
              <w:tab/>
            </w:r>
            <w:r>
              <w:rPr>
                <w:webHidden/>
              </w:rPr>
              <w:fldChar w:fldCharType="begin"/>
            </w:r>
            <w:r>
              <w:rPr>
                <w:webHidden/>
              </w:rPr>
              <w:instrText xml:space="preserve"> PAGEREF _Toc310172222 \h </w:instrText>
            </w:r>
            <w:r>
              <w:rPr>
                <w:webHidden/>
              </w:rPr>
            </w:r>
            <w:r>
              <w:rPr>
                <w:webHidden/>
              </w:rPr>
              <w:fldChar w:fldCharType="separate"/>
            </w:r>
            <w:r>
              <w:rPr>
                <w:webHidden/>
              </w:rPr>
              <w:t>4</w:t>
            </w:r>
            <w:r>
              <w:rPr>
                <w:webHidden/>
              </w:rPr>
              <w:fldChar w:fldCharType="end"/>
            </w:r>
          </w:hyperlink>
        </w:p>
        <w:p w:rsidR="00A87136" w:rsidRDefault="00A87136">
          <w:pPr>
            <w:pStyle w:val="TOC1"/>
            <w:tabs>
              <w:tab w:val="right" w:leader="dot" w:pos="9017"/>
            </w:tabs>
            <w:rPr>
              <w:rFonts w:asciiTheme="minorHAnsi" w:eastAsiaTheme="minorEastAsia" w:hAnsiTheme="minorHAnsi"/>
              <w:sz w:val="22"/>
              <w:lang w:val="en-US"/>
            </w:rPr>
          </w:pPr>
          <w:hyperlink w:anchor="_Toc310172223" w:history="1">
            <w:r w:rsidRPr="00CE463F">
              <w:rPr>
                <w:rStyle w:val="Hyperlink"/>
              </w:rPr>
              <w:t>THUẬT NGỮ</w:t>
            </w:r>
            <w:r>
              <w:rPr>
                <w:webHidden/>
              </w:rPr>
              <w:tab/>
            </w:r>
            <w:r>
              <w:rPr>
                <w:webHidden/>
              </w:rPr>
              <w:fldChar w:fldCharType="begin"/>
            </w:r>
            <w:r>
              <w:rPr>
                <w:webHidden/>
              </w:rPr>
              <w:instrText xml:space="preserve"> PAGEREF _Toc310172223 \h </w:instrText>
            </w:r>
            <w:r>
              <w:rPr>
                <w:webHidden/>
              </w:rPr>
            </w:r>
            <w:r>
              <w:rPr>
                <w:webHidden/>
              </w:rPr>
              <w:fldChar w:fldCharType="separate"/>
            </w:r>
            <w:r>
              <w:rPr>
                <w:webHidden/>
              </w:rPr>
              <w:t>4</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24" w:history="1">
            <w:r w:rsidRPr="00CE463F">
              <w:rPr>
                <w:rStyle w:val="Hyperlink"/>
                <w:lang w:val="en-US"/>
              </w:rPr>
              <w:t>1</w:t>
            </w:r>
            <w:r>
              <w:rPr>
                <w:rFonts w:asciiTheme="minorHAnsi" w:eastAsiaTheme="minorEastAsia" w:hAnsiTheme="minorHAnsi"/>
                <w:sz w:val="22"/>
                <w:lang w:val="en-US"/>
              </w:rPr>
              <w:tab/>
            </w:r>
            <w:r w:rsidRPr="00CE463F">
              <w:rPr>
                <w:rStyle w:val="Hyperlink"/>
                <w:lang w:val="en-US"/>
              </w:rPr>
              <w:t>Nhập đề</w:t>
            </w:r>
            <w:r>
              <w:rPr>
                <w:webHidden/>
              </w:rPr>
              <w:tab/>
            </w:r>
            <w:r>
              <w:rPr>
                <w:webHidden/>
              </w:rPr>
              <w:fldChar w:fldCharType="begin"/>
            </w:r>
            <w:r>
              <w:rPr>
                <w:webHidden/>
              </w:rPr>
              <w:instrText xml:space="preserve"> PAGEREF _Toc310172224 \h </w:instrText>
            </w:r>
            <w:r>
              <w:rPr>
                <w:webHidden/>
              </w:rPr>
            </w:r>
            <w:r>
              <w:rPr>
                <w:webHidden/>
              </w:rPr>
              <w:fldChar w:fldCharType="separate"/>
            </w:r>
            <w:r>
              <w:rPr>
                <w:webHidden/>
              </w:rPr>
              <w:t>5</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25" w:history="1">
            <w:r w:rsidRPr="00CE463F">
              <w:rPr>
                <w:rStyle w:val="Hyperlink"/>
                <w:lang w:val="en-US"/>
              </w:rPr>
              <w:t>2</w:t>
            </w:r>
            <w:r>
              <w:rPr>
                <w:rFonts w:asciiTheme="minorHAnsi" w:eastAsiaTheme="minorEastAsia" w:hAnsiTheme="minorHAnsi"/>
                <w:sz w:val="22"/>
                <w:lang w:val="en-US"/>
              </w:rPr>
              <w:tab/>
            </w:r>
            <w:r w:rsidRPr="00CE463F">
              <w:rPr>
                <w:rStyle w:val="Hyperlink"/>
                <w:lang w:val="en-US"/>
              </w:rPr>
              <w:t>Giới thiệu bài toán kiến trúc</w:t>
            </w:r>
            <w:r>
              <w:rPr>
                <w:webHidden/>
              </w:rPr>
              <w:tab/>
            </w:r>
            <w:r>
              <w:rPr>
                <w:webHidden/>
              </w:rPr>
              <w:fldChar w:fldCharType="begin"/>
            </w:r>
            <w:r>
              <w:rPr>
                <w:webHidden/>
              </w:rPr>
              <w:instrText xml:space="preserve"> PAGEREF _Toc310172225 \h </w:instrText>
            </w:r>
            <w:r>
              <w:rPr>
                <w:webHidden/>
              </w:rPr>
            </w:r>
            <w:r>
              <w:rPr>
                <w:webHidden/>
              </w:rPr>
              <w:fldChar w:fldCharType="separate"/>
            </w:r>
            <w:r>
              <w:rPr>
                <w:webHidden/>
              </w:rPr>
              <w:t>6</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26" w:history="1">
            <w:r w:rsidRPr="00CE463F">
              <w:rPr>
                <w:rStyle w:val="Hyperlink"/>
                <w:lang w:val="en-US"/>
              </w:rPr>
              <w:t>2.1</w:t>
            </w:r>
            <w:r>
              <w:rPr>
                <w:rFonts w:asciiTheme="minorHAnsi" w:eastAsiaTheme="minorEastAsia" w:hAnsiTheme="minorHAnsi"/>
                <w:sz w:val="22"/>
                <w:lang w:val="en-US"/>
              </w:rPr>
              <w:tab/>
            </w:r>
            <w:r w:rsidRPr="00CE463F">
              <w:rPr>
                <w:rStyle w:val="Hyperlink"/>
                <w:lang w:val="en-US"/>
              </w:rPr>
              <w:t>Bài toán 1: Tổ chức thông tin và sự linh hoạt của hệ thống so khớp</w:t>
            </w:r>
            <w:r>
              <w:rPr>
                <w:webHidden/>
              </w:rPr>
              <w:tab/>
            </w:r>
            <w:r>
              <w:rPr>
                <w:webHidden/>
              </w:rPr>
              <w:fldChar w:fldCharType="begin"/>
            </w:r>
            <w:r>
              <w:rPr>
                <w:webHidden/>
              </w:rPr>
              <w:instrText xml:space="preserve"> PAGEREF _Toc310172226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27" w:history="1">
            <w:r w:rsidRPr="00CE463F">
              <w:rPr>
                <w:rStyle w:val="Hyperlink"/>
                <w:lang w:val="en-US"/>
              </w:rPr>
              <w:t>2.2</w:t>
            </w:r>
            <w:r>
              <w:rPr>
                <w:rFonts w:asciiTheme="minorHAnsi" w:eastAsiaTheme="minorEastAsia" w:hAnsiTheme="minorHAnsi"/>
                <w:sz w:val="22"/>
                <w:lang w:val="en-US"/>
              </w:rPr>
              <w:tab/>
            </w:r>
            <w:r w:rsidRPr="00CE463F">
              <w:rPr>
                <w:rStyle w:val="Hyperlink"/>
                <w:lang w:val="en-US"/>
              </w:rPr>
              <w:t>Bài toán 2: Mức độ tương quan giữa những thẻ thông tin bất kỳ</w:t>
            </w:r>
            <w:r>
              <w:rPr>
                <w:webHidden/>
              </w:rPr>
              <w:tab/>
            </w:r>
            <w:r>
              <w:rPr>
                <w:webHidden/>
              </w:rPr>
              <w:fldChar w:fldCharType="begin"/>
            </w:r>
            <w:r>
              <w:rPr>
                <w:webHidden/>
              </w:rPr>
              <w:instrText xml:space="preserve"> PAGEREF _Toc310172227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28" w:history="1">
            <w:r w:rsidRPr="00CE463F">
              <w:rPr>
                <w:rStyle w:val="Hyperlink"/>
                <w:lang w:val="en-US"/>
              </w:rPr>
              <w:t>2.3</w:t>
            </w:r>
            <w:r>
              <w:rPr>
                <w:rFonts w:asciiTheme="minorHAnsi" w:eastAsiaTheme="minorEastAsia" w:hAnsiTheme="minorHAnsi"/>
                <w:sz w:val="22"/>
                <w:lang w:val="en-US"/>
              </w:rPr>
              <w:tab/>
            </w:r>
            <w:r w:rsidRPr="00CE463F">
              <w:rPr>
                <w:rStyle w:val="Hyperlink"/>
                <w:lang w:val="en-US"/>
              </w:rPr>
              <w:t>Bài toán 3: Bài toán so khớp kết hợp mức độ tương quan giữa các tag</w:t>
            </w:r>
            <w:r>
              <w:rPr>
                <w:webHidden/>
              </w:rPr>
              <w:tab/>
            </w:r>
            <w:r>
              <w:rPr>
                <w:webHidden/>
              </w:rPr>
              <w:fldChar w:fldCharType="begin"/>
            </w:r>
            <w:r>
              <w:rPr>
                <w:webHidden/>
              </w:rPr>
              <w:instrText xml:space="preserve"> PAGEREF _Toc310172228 \h </w:instrText>
            </w:r>
            <w:r>
              <w:rPr>
                <w:webHidden/>
              </w:rPr>
            </w:r>
            <w:r>
              <w:rPr>
                <w:webHidden/>
              </w:rPr>
              <w:fldChar w:fldCharType="separate"/>
            </w:r>
            <w:r>
              <w:rPr>
                <w:webHidden/>
              </w:rPr>
              <w:t>7</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29" w:history="1">
            <w:r w:rsidRPr="00CE463F">
              <w:rPr>
                <w:rStyle w:val="Hyperlink"/>
                <w:lang w:val="en-US"/>
              </w:rPr>
              <w:t>3</w:t>
            </w:r>
            <w:r>
              <w:rPr>
                <w:rFonts w:asciiTheme="minorHAnsi" w:eastAsiaTheme="minorEastAsia" w:hAnsiTheme="minorHAnsi"/>
                <w:sz w:val="22"/>
                <w:lang w:val="en-US"/>
              </w:rPr>
              <w:tab/>
            </w:r>
            <w:r w:rsidRPr="00CE463F">
              <w:rPr>
                <w:rStyle w:val="Hyperlink"/>
                <w:lang w:val="en-US"/>
              </w:rPr>
              <w:t>Nền tảng kiến trúc</w:t>
            </w:r>
            <w:r>
              <w:rPr>
                <w:webHidden/>
              </w:rPr>
              <w:tab/>
            </w:r>
            <w:r>
              <w:rPr>
                <w:webHidden/>
              </w:rPr>
              <w:fldChar w:fldCharType="begin"/>
            </w:r>
            <w:r>
              <w:rPr>
                <w:webHidden/>
              </w:rPr>
              <w:instrText xml:space="preserve"> PAGEREF _Toc310172229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0" w:history="1">
            <w:r w:rsidRPr="00CE463F">
              <w:rPr>
                <w:rStyle w:val="Hyperlink"/>
                <w:lang w:val="en-US"/>
              </w:rPr>
              <w:t>3.1</w:t>
            </w:r>
            <w:r>
              <w:rPr>
                <w:rFonts w:asciiTheme="minorHAnsi" w:eastAsiaTheme="minorEastAsia" w:hAnsiTheme="minorHAnsi"/>
                <w:sz w:val="22"/>
                <w:lang w:val="en-US"/>
              </w:rPr>
              <w:tab/>
            </w:r>
            <w:r w:rsidRPr="00CE463F">
              <w:rPr>
                <w:rStyle w:val="Hyperlink"/>
                <w:lang w:val="en-US"/>
              </w:rPr>
              <w:t>Tag</w:t>
            </w:r>
            <w:r>
              <w:rPr>
                <w:webHidden/>
              </w:rPr>
              <w:tab/>
            </w:r>
            <w:r>
              <w:rPr>
                <w:webHidden/>
              </w:rPr>
              <w:fldChar w:fldCharType="begin"/>
            </w:r>
            <w:r>
              <w:rPr>
                <w:webHidden/>
              </w:rPr>
              <w:instrText xml:space="preserve"> PAGEREF _Toc310172230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1" w:history="1">
            <w:r w:rsidRPr="00CE463F">
              <w:rPr>
                <w:rStyle w:val="Hyperlink"/>
                <w:lang w:val="en-US"/>
              </w:rPr>
              <w:t>3.2</w:t>
            </w:r>
            <w:r>
              <w:rPr>
                <w:rFonts w:asciiTheme="minorHAnsi" w:eastAsiaTheme="minorEastAsia" w:hAnsiTheme="minorHAnsi"/>
                <w:sz w:val="22"/>
                <w:lang w:val="en-US"/>
              </w:rPr>
              <w:tab/>
            </w:r>
            <w:r w:rsidRPr="00CE463F">
              <w:rPr>
                <w:rStyle w:val="Hyperlink"/>
                <w:lang w:val="en-US"/>
              </w:rPr>
              <w:t>Độ tương quan giữa các tag</w:t>
            </w:r>
            <w:r>
              <w:rPr>
                <w:webHidden/>
              </w:rPr>
              <w:tab/>
            </w:r>
            <w:r>
              <w:rPr>
                <w:webHidden/>
              </w:rPr>
              <w:fldChar w:fldCharType="begin"/>
            </w:r>
            <w:r>
              <w:rPr>
                <w:webHidden/>
              </w:rPr>
              <w:instrText xml:space="preserve"> PAGEREF _Toc310172231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2" w:history="1">
            <w:r w:rsidRPr="00CE463F">
              <w:rPr>
                <w:rStyle w:val="Hyperlink"/>
                <w:lang w:val="en-US"/>
              </w:rPr>
              <w:t>3.3</w:t>
            </w:r>
            <w:r>
              <w:rPr>
                <w:rFonts w:asciiTheme="minorHAnsi" w:eastAsiaTheme="minorEastAsia" w:hAnsiTheme="minorHAnsi"/>
                <w:sz w:val="22"/>
                <w:lang w:val="en-US"/>
              </w:rPr>
              <w:tab/>
            </w:r>
            <w:r w:rsidRPr="00CE463F">
              <w:rPr>
                <w:rStyle w:val="Hyperlink"/>
                <w:lang w:val="en-US"/>
              </w:rPr>
              <w:t>So khớp tag</w:t>
            </w:r>
            <w:r>
              <w:rPr>
                <w:webHidden/>
              </w:rPr>
              <w:tab/>
            </w:r>
            <w:r>
              <w:rPr>
                <w:webHidden/>
              </w:rPr>
              <w:fldChar w:fldCharType="begin"/>
            </w:r>
            <w:r>
              <w:rPr>
                <w:webHidden/>
              </w:rPr>
              <w:instrText xml:space="preserve"> PAGEREF _Toc310172232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3" w:history="1">
            <w:r w:rsidRPr="00CE463F">
              <w:rPr>
                <w:rStyle w:val="Hyperlink"/>
                <w:lang w:val="en-US"/>
              </w:rPr>
              <w:t>3.4</w:t>
            </w:r>
            <w:r>
              <w:rPr>
                <w:rFonts w:asciiTheme="minorHAnsi" w:eastAsiaTheme="minorEastAsia" w:hAnsiTheme="minorHAnsi"/>
                <w:sz w:val="22"/>
                <w:lang w:val="en-US"/>
              </w:rPr>
              <w:tab/>
            </w:r>
            <w:r w:rsidRPr="00CE463F">
              <w:rPr>
                <w:rStyle w:val="Hyperlink"/>
                <w:lang w:val="en-US"/>
              </w:rPr>
              <w:t>Matching tool - kết hợp độ tương quan và so khớp tag</w:t>
            </w:r>
            <w:r>
              <w:rPr>
                <w:webHidden/>
              </w:rPr>
              <w:tab/>
            </w:r>
            <w:r>
              <w:rPr>
                <w:webHidden/>
              </w:rPr>
              <w:fldChar w:fldCharType="begin"/>
            </w:r>
            <w:r>
              <w:rPr>
                <w:webHidden/>
              </w:rPr>
              <w:instrText xml:space="preserve"> PAGEREF _Toc310172233 \h </w:instrText>
            </w:r>
            <w:r>
              <w:rPr>
                <w:webHidden/>
              </w:rPr>
            </w:r>
            <w:r>
              <w:rPr>
                <w:webHidden/>
              </w:rPr>
              <w:fldChar w:fldCharType="separate"/>
            </w:r>
            <w:r>
              <w:rPr>
                <w:webHidden/>
              </w:rPr>
              <w:t>7</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4" w:history="1">
            <w:r w:rsidRPr="00CE463F">
              <w:rPr>
                <w:rStyle w:val="Hyperlink"/>
                <w:lang w:val="en-US"/>
              </w:rPr>
              <w:t>3.5</w:t>
            </w:r>
            <w:r>
              <w:rPr>
                <w:rFonts w:asciiTheme="minorHAnsi" w:eastAsiaTheme="minorEastAsia" w:hAnsiTheme="minorHAnsi"/>
                <w:sz w:val="22"/>
                <w:lang w:val="en-US"/>
              </w:rPr>
              <w:tab/>
            </w:r>
            <w:r w:rsidRPr="00CE463F">
              <w:rPr>
                <w:rStyle w:val="Hyperlink"/>
                <w:lang w:val="en-US"/>
              </w:rPr>
              <w:t>Đánh giá kiến trúc</w:t>
            </w:r>
            <w:r>
              <w:rPr>
                <w:webHidden/>
              </w:rPr>
              <w:tab/>
            </w:r>
            <w:r>
              <w:rPr>
                <w:webHidden/>
              </w:rPr>
              <w:fldChar w:fldCharType="begin"/>
            </w:r>
            <w:r>
              <w:rPr>
                <w:webHidden/>
              </w:rPr>
              <w:instrText xml:space="preserve"> PAGEREF _Toc310172234 \h </w:instrText>
            </w:r>
            <w:r>
              <w:rPr>
                <w:webHidden/>
              </w:rPr>
            </w:r>
            <w:r>
              <w:rPr>
                <w:webHidden/>
              </w:rPr>
              <w:fldChar w:fldCharType="separate"/>
            </w:r>
            <w:r>
              <w:rPr>
                <w:webHidden/>
              </w:rPr>
              <w:t>7</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35" w:history="1">
            <w:r w:rsidRPr="00CE463F">
              <w:rPr>
                <w:rStyle w:val="Hyperlink"/>
                <w:lang w:val="en-US"/>
              </w:rPr>
              <w:t>4</w:t>
            </w:r>
            <w:r>
              <w:rPr>
                <w:rFonts w:asciiTheme="minorHAnsi" w:eastAsiaTheme="minorEastAsia" w:hAnsiTheme="minorHAnsi"/>
                <w:sz w:val="22"/>
                <w:lang w:val="en-US"/>
              </w:rPr>
              <w:tab/>
            </w:r>
            <w:r w:rsidRPr="00CE463F">
              <w:rPr>
                <w:rStyle w:val="Hyperlink"/>
                <w:lang w:val="en-US"/>
              </w:rPr>
              <w:t>Áp dụng giải pháp vào bài toán Job Zoom</w:t>
            </w:r>
            <w:r>
              <w:rPr>
                <w:webHidden/>
              </w:rPr>
              <w:tab/>
            </w:r>
            <w:r>
              <w:rPr>
                <w:webHidden/>
              </w:rPr>
              <w:fldChar w:fldCharType="begin"/>
            </w:r>
            <w:r>
              <w:rPr>
                <w:webHidden/>
              </w:rPr>
              <w:instrText xml:space="preserve"> PAGEREF _Toc310172235 \h </w:instrText>
            </w:r>
            <w:r>
              <w:rPr>
                <w:webHidden/>
              </w:rPr>
            </w:r>
            <w:r>
              <w:rPr>
                <w:webHidden/>
              </w:rPr>
              <w:fldChar w:fldCharType="separate"/>
            </w:r>
            <w:r>
              <w:rPr>
                <w:webHidden/>
              </w:rPr>
              <w:t>8</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36" w:history="1">
            <w:r w:rsidRPr="00CE463F">
              <w:rPr>
                <w:rStyle w:val="Hyperlink"/>
                <w:lang w:val="en-US"/>
              </w:rPr>
              <w:t>4.1</w:t>
            </w:r>
            <w:r>
              <w:rPr>
                <w:rFonts w:asciiTheme="minorHAnsi" w:eastAsiaTheme="minorEastAsia" w:hAnsiTheme="minorHAnsi"/>
                <w:sz w:val="22"/>
                <w:lang w:val="en-US"/>
              </w:rPr>
              <w:tab/>
            </w:r>
            <w:r w:rsidRPr="00CE463F">
              <w:rPr>
                <w:rStyle w:val="Hyperlink"/>
                <w:lang w:val="en-US"/>
              </w:rPr>
              <w:t>Những vấn đề Job Zoom cần giải quyết</w:t>
            </w:r>
            <w:r>
              <w:rPr>
                <w:webHidden/>
              </w:rPr>
              <w:tab/>
            </w:r>
            <w:r>
              <w:rPr>
                <w:webHidden/>
              </w:rPr>
              <w:fldChar w:fldCharType="begin"/>
            </w:r>
            <w:r>
              <w:rPr>
                <w:webHidden/>
              </w:rPr>
              <w:instrText xml:space="preserve"> PAGEREF _Toc310172236 \h </w:instrText>
            </w:r>
            <w:r>
              <w:rPr>
                <w:webHidden/>
              </w:rPr>
            </w:r>
            <w:r>
              <w:rPr>
                <w:webHidden/>
              </w:rPr>
              <w:fldChar w:fldCharType="separate"/>
            </w:r>
            <w:r>
              <w:rPr>
                <w:webHidden/>
              </w:rPr>
              <w:t>8</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37" w:history="1">
            <w:r w:rsidRPr="00CE463F">
              <w:rPr>
                <w:rStyle w:val="Hyperlink"/>
                <w:lang w:val="en-US"/>
              </w:rPr>
              <w:t>4.1.1</w:t>
            </w:r>
            <w:r>
              <w:rPr>
                <w:rFonts w:asciiTheme="minorHAnsi" w:eastAsiaTheme="minorEastAsia" w:hAnsiTheme="minorHAnsi"/>
                <w:sz w:val="22"/>
                <w:lang w:val="en-US"/>
              </w:rPr>
              <w:tab/>
            </w:r>
            <w:r w:rsidRPr="00CE463F">
              <w:rPr>
                <w:rStyle w:val="Hyperlink"/>
                <w:lang w:val="en-US"/>
              </w:rPr>
              <w:t>Vấn đề 1: Hỗ trợ người dùng viết CV theo ngành nghề.</w:t>
            </w:r>
            <w:r>
              <w:rPr>
                <w:webHidden/>
              </w:rPr>
              <w:tab/>
            </w:r>
            <w:r>
              <w:rPr>
                <w:webHidden/>
              </w:rPr>
              <w:fldChar w:fldCharType="begin"/>
            </w:r>
            <w:r>
              <w:rPr>
                <w:webHidden/>
              </w:rPr>
              <w:instrText xml:space="preserve"> PAGEREF _Toc310172237 \h </w:instrText>
            </w:r>
            <w:r>
              <w:rPr>
                <w:webHidden/>
              </w:rPr>
            </w:r>
            <w:r>
              <w:rPr>
                <w:webHidden/>
              </w:rPr>
              <w:fldChar w:fldCharType="separate"/>
            </w:r>
            <w:r>
              <w:rPr>
                <w:webHidden/>
              </w:rPr>
              <w:t>8</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38" w:history="1">
            <w:r w:rsidRPr="00CE463F">
              <w:rPr>
                <w:rStyle w:val="Hyperlink"/>
                <w:lang w:val="en-US"/>
              </w:rPr>
              <w:t>4.1.2</w:t>
            </w:r>
            <w:r>
              <w:rPr>
                <w:rFonts w:asciiTheme="minorHAnsi" w:eastAsiaTheme="minorEastAsia" w:hAnsiTheme="minorHAnsi"/>
                <w:sz w:val="22"/>
                <w:lang w:val="en-US"/>
              </w:rPr>
              <w:tab/>
            </w:r>
            <w:r w:rsidRPr="00CE463F">
              <w:rPr>
                <w:rStyle w:val="Hyperlink"/>
                <w:lang w:val="en-US"/>
              </w:rPr>
              <w:t>Vấn đề 2: Hỗ trợ nhà tuyển dụng trong việc đăng tải yêu cầu công việc một cách chi tiết và có trọng số theo ngành nghề.</w:t>
            </w:r>
            <w:r>
              <w:rPr>
                <w:webHidden/>
              </w:rPr>
              <w:tab/>
            </w:r>
            <w:r>
              <w:rPr>
                <w:webHidden/>
              </w:rPr>
              <w:fldChar w:fldCharType="begin"/>
            </w:r>
            <w:r>
              <w:rPr>
                <w:webHidden/>
              </w:rPr>
              <w:instrText xml:space="preserve"> PAGEREF _Toc310172238 \h </w:instrText>
            </w:r>
            <w:r>
              <w:rPr>
                <w:webHidden/>
              </w:rPr>
            </w:r>
            <w:r>
              <w:rPr>
                <w:webHidden/>
              </w:rPr>
              <w:fldChar w:fldCharType="separate"/>
            </w:r>
            <w:r>
              <w:rPr>
                <w:webHidden/>
              </w:rPr>
              <w:t>8</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39" w:history="1">
            <w:r w:rsidRPr="00CE463F">
              <w:rPr>
                <w:rStyle w:val="Hyperlink"/>
                <w:lang w:val="en-US"/>
              </w:rPr>
              <w:t>4.1.3</w:t>
            </w:r>
            <w:r>
              <w:rPr>
                <w:rFonts w:asciiTheme="minorHAnsi" w:eastAsiaTheme="minorEastAsia" w:hAnsiTheme="minorHAnsi"/>
                <w:sz w:val="22"/>
                <w:lang w:val="en-US"/>
              </w:rPr>
              <w:tab/>
            </w:r>
            <w:r w:rsidRPr="00CE463F">
              <w:rPr>
                <w:rStyle w:val="Hyperlink"/>
                <w:lang w:val="en-US"/>
              </w:rPr>
              <w:t>Vấn đề 3: Matching tool</w:t>
            </w:r>
            <w:r>
              <w:rPr>
                <w:webHidden/>
              </w:rPr>
              <w:tab/>
            </w:r>
            <w:r>
              <w:rPr>
                <w:webHidden/>
              </w:rPr>
              <w:fldChar w:fldCharType="begin"/>
            </w:r>
            <w:r>
              <w:rPr>
                <w:webHidden/>
              </w:rPr>
              <w:instrText xml:space="preserve"> PAGEREF _Toc310172239 \h </w:instrText>
            </w:r>
            <w:r>
              <w:rPr>
                <w:webHidden/>
              </w:rPr>
            </w:r>
            <w:r>
              <w:rPr>
                <w:webHidden/>
              </w:rPr>
              <w:fldChar w:fldCharType="separate"/>
            </w:r>
            <w:r>
              <w:rPr>
                <w:webHidden/>
              </w:rPr>
              <w:t>9</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40" w:history="1">
            <w:r w:rsidRPr="00CE463F">
              <w:rPr>
                <w:rStyle w:val="Hyperlink"/>
                <w:lang w:val="en-US"/>
              </w:rPr>
              <w:t>4.2</w:t>
            </w:r>
            <w:r>
              <w:rPr>
                <w:rFonts w:asciiTheme="minorHAnsi" w:eastAsiaTheme="minorEastAsia" w:hAnsiTheme="minorHAnsi"/>
                <w:sz w:val="22"/>
                <w:lang w:val="en-US"/>
              </w:rPr>
              <w:tab/>
            </w:r>
            <w:r w:rsidRPr="00CE463F">
              <w:rPr>
                <w:rStyle w:val="Hyperlink"/>
                <w:lang w:val="en-US"/>
              </w:rPr>
              <w:t>Kết quả mong muốn</w:t>
            </w:r>
            <w:r>
              <w:rPr>
                <w:webHidden/>
              </w:rPr>
              <w:tab/>
            </w:r>
            <w:r>
              <w:rPr>
                <w:webHidden/>
              </w:rPr>
              <w:fldChar w:fldCharType="begin"/>
            </w:r>
            <w:r>
              <w:rPr>
                <w:webHidden/>
              </w:rPr>
              <w:instrText xml:space="preserve"> PAGEREF _Toc310172240 \h </w:instrText>
            </w:r>
            <w:r>
              <w:rPr>
                <w:webHidden/>
              </w:rPr>
            </w:r>
            <w:r>
              <w:rPr>
                <w:webHidden/>
              </w:rPr>
              <w:fldChar w:fldCharType="separate"/>
            </w:r>
            <w:r>
              <w:rPr>
                <w:webHidden/>
              </w:rPr>
              <w:t>9</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41" w:history="1">
            <w:r w:rsidRPr="00CE463F">
              <w:rPr>
                <w:rStyle w:val="Hyperlink"/>
                <w:lang w:val="en-US"/>
              </w:rPr>
              <w:t>5</w:t>
            </w:r>
            <w:r>
              <w:rPr>
                <w:rFonts w:asciiTheme="minorHAnsi" w:eastAsiaTheme="minorEastAsia" w:hAnsiTheme="minorHAnsi"/>
                <w:sz w:val="22"/>
                <w:lang w:val="en-US"/>
              </w:rPr>
              <w:tab/>
            </w:r>
            <w:r w:rsidRPr="00CE463F">
              <w:rPr>
                <w:rStyle w:val="Hyperlink"/>
                <w:lang w:val="en-US"/>
              </w:rPr>
              <w:t>Giải quyết những vấn đề trong Job Zoom</w:t>
            </w:r>
            <w:r>
              <w:rPr>
                <w:webHidden/>
              </w:rPr>
              <w:tab/>
            </w:r>
            <w:r>
              <w:rPr>
                <w:webHidden/>
              </w:rPr>
              <w:fldChar w:fldCharType="begin"/>
            </w:r>
            <w:r>
              <w:rPr>
                <w:webHidden/>
              </w:rPr>
              <w:instrText xml:space="preserve"> PAGEREF _Toc310172241 \h </w:instrText>
            </w:r>
            <w:r>
              <w:rPr>
                <w:webHidden/>
              </w:rPr>
            </w:r>
            <w:r>
              <w:rPr>
                <w:webHidden/>
              </w:rPr>
              <w:fldChar w:fldCharType="separate"/>
            </w:r>
            <w:r>
              <w:rPr>
                <w:webHidden/>
              </w:rPr>
              <w:t>9</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42" w:history="1">
            <w:r w:rsidRPr="00CE463F">
              <w:rPr>
                <w:rStyle w:val="Hyperlink"/>
                <w:lang w:val="en-US"/>
              </w:rPr>
              <w:t>5.1</w:t>
            </w:r>
            <w:r>
              <w:rPr>
                <w:rFonts w:asciiTheme="minorHAnsi" w:eastAsiaTheme="minorEastAsia" w:hAnsiTheme="minorHAnsi"/>
                <w:sz w:val="22"/>
                <w:lang w:val="en-US"/>
              </w:rPr>
              <w:tab/>
            </w:r>
            <w:r w:rsidRPr="00CE463F">
              <w:rPr>
                <w:rStyle w:val="Hyperlink"/>
                <w:lang w:val="en-US"/>
              </w:rPr>
              <w:t>Khái quát phương pháp giải quyết vấn đề</w:t>
            </w:r>
            <w:r>
              <w:rPr>
                <w:webHidden/>
              </w:rPr>
              <w:tab/>
            </w:r>
            <w:r>
              <w:rPr>
                <w:webHidden/>
              </w:rPr>
              <w:fldChar w:fldCharType="begin"/>
            </w:r>
            <w:r>
              <w:rPr>
                <w:webHidden/>
              </w:rPr>
              <w:instrText xml:space="preserve"> PAGEREF _Toc310172242 \h </w:instrText>
            </w:r>
            <w:r>
              <w:rPr>
                <w:webHidden/>
              </w:rPr>
            </w:r>
            <w:r>
              <w:rPr>
                <w:webHidden/>
              </w:rPr>
              <w:fldChar w:fldCharType="separate"/>
            </w:r>
            <w:r>
              <w:rPr>
                <w:webHidden/>
              </w:rPr>
              <w:t>9</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43" w:history="1">
            <w:r w:rsidRPr="00CE463F">
              <w:rPr>
                <w:rStyle w:val="Hyperlink"/>
                <w:lang w:val="en-US"/>
              </w:rPr>
              <w:t>5.2</w:t>
            </w:r>
            <w:r>
              <w:rPr>
                <w:rFonts w:asciiTheme="minorHAnsi" w:eastAsiaTheme="minorEastAsia" w:hAnsiTheme="minorHAnsi"/>
                <w:sz w:val="22"/>
                <w:lang w:val="en-US"/>
              </w:rPr>
              <w:tab/>
            </w:r>
            <w:r w:rsidRPr="00CE463F">
              <w:rPr>
                <w:rStyle w:val="Hyperlink"/>
                <w:lang w:val="en-US"/>
              </w:rPr>
              <w:t>Cây quyết định</w:t>
            </w:r>
            <w:r>
              <w:rPr>
                <w:webHidden/>
              </w:rPr>
              <w:tab/>
            </w:r>
            <w:r>
              <w:rPr>
                <w:webHidden/>
              </w:rPr>
              <w:fldChar w:fldCharType="begin"/>
            </w:r>
            <w:r>
              <w:rPr>
                <w:webHidden/>
              </w:rPr>
              <w:instrText xml:space="preserve"> PAGEREF _Toc310172243 \h </w:instrText>
            </w:r>
            <w:r>
              <w:rPr>
                <w:webHidden/>
              </w:rPr>
            </w:r>
            <w:r>
              <w:rPr>
                <w:webHidden/>
              </w:rPr>
              <w:fldChar w:fldCharType="separate"/>
            </w:r>
            <w:r>
              <w:rPr>
                <w:webHidden/>
              </w:rPr>
              <w:t>10</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4" w:history="1">
            <w:r w:rsidRPr="00CE463F">
              <w:rPr>
                <w:rStyle w:val="Hyperlink"/>
              </w:rPr>
              <w:t>5.2.1</w:t>
            </w:r>
            <w:r>
              <w:rPr>
                <w:rFonts w:asciiTheme="minorHAnsi" w:eastAsiaTheme="minorEastAsia" w:hAnsiTheme="minorHAnsi"/>
                <w:sz w:val="22"/>
                <w:lang w:val="en-US"/>
              </w:rPr>
              <w:tab/>
            </w:r>
            <w:r w:rsidRPr="00CE463F">
              <w:rPr>
                <w:rStyle w:val="Hyperlink"/>
              </w:rPr>
              <w:t>Giới thiệu về cây quyết định</w:t>
            </w:r>
            <w:r>
              <w:rPr>
                <w:webHidden/>
              </w:rPr>
              <w:tab/>
            </w:r>
            <w:r>
              <w:rPr>
                <w:webHidden/>
              </w:rPr>
              <w:fldChar w:fldCharType="begin"/>
            </w:r>
            <w:r>
              <w:rPr>
                <w:webHidden/>
              </w:rPr>
              <w:instrText xml:space="preserve"> PAGEREF _Toc310172244 \h </w:instrText>
            </w:r>
            <w:r>
              <w:rPr>
                <w:webHidden/>
              </w:rPr>
            </w:r>
            <w:r>
              <w:rPr>
                <w:webHidden/>
              </w:rPr>
              <w:fldChar w:fldCharType="separate"/>
            </w:r>
            <w:r>
              <w:rPr>
                <w:webHidden/>
              </w:rPr>
              <w:t>10</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5" w:history="1">
            <w:r w:rsidRPr="00CE463F">
              <w:rPr>
                <w:rStyle w:val="Hyperlink"/>
                <w:lang w:val="en-US"/>
              </w:rPr>
              <w:t>5.2.2</w:t>
            </w:r>
            <w:r>
              <w:rPr>
                <w:rFonts w:asciiTheme="minorHAnsi" w:eastAsiaTheme="minorEastAsia" w:hAnsiTheme="minorHAnsi"/>
                <w:sz w:val="22"/>
                <w:lang w:val="en-US"/>
              </w:rPr>
              <w:tab/>
            </w:r>
            <w:r w:rsidRPr="00CE463F">
              <w:rPr>
                <w:rStyle w:val="Hyperlink"/>
              </w:rPr>
              <w:t>Sử dụng cây quyết định để dự đoán lớp các dữ liệu chưa biết</w:t>
            </w:r>
            <w:r>
              <w:rPr>
                <w:webHidden/>
              </w:rPr>
              <w:tab/>
            </w:r>
            <w:r>
              <w:rPr>
                <w:webHidden/>
              </w:rPr>
              <w:fldChar w:fldCharType="begin"/>
            </w:r>
            <w:r>
              <w:rPr>
                <w:webHidden/>
              </w:rPr>
              <w:instrText xml:space="preserve"> PAGEREF _Toc310172245 \h </w:instrText>
            </w:r>
            <w:r>
              <w:rPr>
                <w:webHidden/>
              </w:rPr>
            </w:r>
            <w:r>
              <w:rPr>
                <w:webHidden/>
              </w:rPr>
              <w:fldChar w:fldCharType="separate"/>
            </w:r>
            <w:r>
              <w:rPr>
                <w:webHidden/>
              </w:rPr>
              <w:t>11</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6" w:history="1">
            <w:r w:rsidRPr="00CE463F">
              <w:rPr>
                <w:rStyle w:val="Hyperlink"/>
                <w:lang w:val="en-US"/>
              </w:rPr>
              <w:t>5.2.3</w:t>
            </w:r>
            <w:r>
              <w:rPr>
                <w:rFonts w:asciiTheme="minorHAnsi" w:eastAsiaTheme="minorEastAsia" w:hAnsiTheme="minorHAnsi"/>
                <w:sz w:val="22"/>
                <w:lang w:val="en-US"/>
              </w:rPr>
              <w:tab/>
            </w:r>
            <w:r w:rsidRPr="00CE463F">
              <w:rPr>
                <w:rStyle w:val="Hyperlink"/>
                <w:lang w:val="en-US"/>
              </w:rPr>
              <w:t>Một số độ đo thông dụng</w:t>
            </w:r>
            <w:r>
              <w:rPr>
                <w:webHidden/>
              </w:rPr>
              <w:tab/>
            </w:r>
            <w:r>
              <w:rPr>
                <w:webHidden/>
              </w:rPr>
              <w:fldChar w:fldCharType="begin"/>
            </w:r>
            <w:r>
              <w:rPr>
                <w:webHidden/>
              </w:rPr>
              <w:instrText xml:space="preserve"> PAGEREF _Toc310172246 \h </w:instrText>
            </w:r>
            <w:r>
              <w:rPr>
                <w:webHidden/>
              </w:rPr>
            </w:r>
            <w:r>
              <w:rPr>
                <w:webHidden/>
              </w:rPr>
              <w:fldChar w:fldCharType="separate"/>
            </w:r>
            <w:r>
              <w:rPr>
                <w:webHidden/>
              </w:rPr>
              <w:t>12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7" w:history="1">
            <w:r w:rsidRPr="00CE463F">
              <w:rPr>
                <w:rStyle w:val="Hyperlink"/>
                <w:lang w:val="en-US"/>
              </w:rPr>
              <w:t>5.2.4</w:t>
            </w:r>
            <w:r>
              <w:rPr>
                <w:rFonts w:asciiTheme="minorHAnsi" w:eastAsiaTheme="minorEastAsia" w:hAnsiTheme="minorHAnsi"/>
                <w:sz w:val="22"/>
                <w:lang w:val="en-US"/>
              </w:rPr>
              <w:tab/>
            </w:r>
            <w:r w:rsidRPr="00CE463F">
              <w:rPr>
                <w:rStyle w:val="Hyperlink"/>
                <w:lang w:val="en-US"/>
              </w:rPr>
              <w:t>Nguyên tắc hoạt động của một số thuật toán xây dựng cây quyết định thường dùng</w:t>
            </w:r>
            <w:r>
              <w:rPr>
                <w:webHidden/>
              </w:rPr>
              <w:tab/>
            </w:r>
            <w:r>
              <w:rPr>
                <w:webHidden/>
                <w:lang w:val="en-US"/>
              </w:rPr>
              <w:tab/>
            </w:r>
            <w:r>
              <w:rPr>
                <w:webHidden/>
              </w:rPr>
              <w:fldChar w:fldCharType="begin"/>
            </w:r>
            <w:r>
              <w:rPr>
                <w:webHidden/>
              </w:rPr>
              <w:instrText xml:space="preserve"> PAGEREF _Toc310172247 \h </w:instrText>
            </w:r>
            <w:r>
              <w:rPr>
                <w:webHidden/>
              </w:rPr>
            </w:r>
            <w:r>
              <w:rPr>
                <w:webHidden/>
              </w:rPr>
              <w:fldChar w:fldCharType="separate"/>
            </w:r>
            <w:r>
              <w:rPr>
                <w:webHidden/>
              </w:rPr>
              <w:t>15</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8" w:history="1">
            <w:r w:rsidRPr="00CE463F">
              <w:rPr>
                <w:rStyle w:val="Hyperlink"/>
                <w:lang w:val="en-US"/>
              </w:rPr>
              <w:t>5.2.5</w:t>
            </w:r>
            <w:r>
              <w:rPr>
                <w:rFonts w:asciiTheme="minorHAnsi" w:eastAsiaTheme="minorEastAsia" w:hAnsiTheme="minorHAnsi"/>
                <w:sz w:val="22"/>
                <w:lang w:val="en-US"/>
              </w:rPr>
              <w:tab/>
            </w:r>
            <w:r w:rsidRPr="00CE463F">
              <w:rPr>
                <w:rStyle w:val="Hyperlink"/>
                <w:lang w:val="en-US"/>
              </w:rPr>
              <w:t>Đánh giá cây quyết định trong lĩnh vực khai thác dữ liệu</w:t>
            </w:r>
            <w:r>
              <w:rPr>
                <w:webHidden/>
              </w:rPr>
              <w:tab/>
            </w:r>
            <w:r>
              <w:rPr>
                <w:webHidden/>
              </w:rPr>
              <w:fldChar w:fldCharType="begin"/>
            </w:r>
            <w:r>
              <w:rPr>
                <w:webHidden/>
              </w:rPr>
              <w:instrText xml:space="preserve"> PAGEREF _Toc310172248 \h </w:instrText>
            </w:r>
            <w:r>
              <w:rPr>
                <w:webHidden/>
              </w:rPr>
            </w:r>
            <w:r>
              <w:rPr>
                <w:webHidden/>
              </w:rPr>
              <w:fldChar w:fldCharType="separate"/>
            </w:r>
            <w:r>
              <w:rPr>
                <w:webHidden/>
              </w:rPr>
              <w:t>26</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49" w:history="1">
            <w:r w:rsidRPr="00CE463F">
              <w:rPr>
                <w:rStyle w:val="Hyperlink"/>
                <w:lang w:val="en-US"/>
              </w:rPr>
              <w:t>5.2.6</w:t>
            </w:r>
            <w:r>
              <w:rPr>
                <w:rFonts w:asciiTheme="minorHAnsi" w:eastAsiaTheme="minorEastAsia" w:hAnsiTheme="minorHAnsi"/>
                <w:sz w:val="22"/>
                <w:lang w:val="en-US"/>
              </w:rPr>
              <w:tab/>
            </w:r>
            <w:r w:rsidRPr="00CE463F">
              <w:rPr>
                <w:rStyle w:val="Hyperlink"/>
              </w:rPr>
              <w:t>Ứng dụng cây quyết định vào bài toán</w:t>
            </w:r>
            <w:r>
              <w:rPr>
                <w:webHidden/>
              </w:rPr>
              <w:tab/>
            </w:r>
            <w:r>
              <w:rPr>
                <w:webHidden/>
              </w:rPr>
              <w:fldChar w:fldCharType="begin"/>
            </w:r>
            <w:r>
              <w:rPr>
                <w:webHidden/>
              </w:rPr>
              <w:instrText xml:space="preserve"> PAGEREF _Toc310172249 \h </w:instrText>
            </w:r>
            <w:r>
              <w:rPr>
                <w:webHidden/>
              </w:rPr>
            </w:r>
            <w:r>
              <w:rPr>
                <w:webHidden/>
              </w:rPr>
              <w:fldChar w:fldCharType="separate"/>
            </w:r>
            <w:r>
              <w:rPr>
                <w:webHidden/>
              </w:rPr>
              <w:t>27</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50" w:history="1">
            <w:r w:rsidRPr="00CE463F">
              <w:rPr>
                <w:rStyle w:val="Hyperlink"/>
                <w:lang w:val="en-US"/>
              </w:rPr>
              <w:t>5.2.7</w:t>
            </w:r>
            <w:r>
              <w:rPr>
                <w:rFonts w:asciiTheme="minorHAnsi" w:eastAsiaTheme="minorEastAsia" w:hAnsiTheme="minorHAnsi"/>
                <w:sz w:val="22"/>
                <w:lang w:val="en-US"/>
              </w:rPr>
              <w:tab/>
            </w:r>
            <w:r w:rsidRPr="00CE463F">
              <w:rPr>
                <w:rStyle w:val="Hyperlink"/>
                <w:lang w:val="en-US"/>
              </w:rPr>
              <w:t>Phương pháp tiền xử lý dữ liệu khi ứng dụng cây quyết định</w:t>
            </w:r>
            <w:r>
              <w:rPr>
                <w:webHidden/>
              </w:rPr>
              <w:tab/>
            </w:r>
            <w:r>
              <w:rPr>
                <w:webHidden/>
              </w:rPr>
              <w:fldChar w:fldCharType="begin"/>
            </w:r>
            <w:r>
              <w:rPr>
                <w:webHidden/>
              </w:rPr>
              <w:instrText xml:space="preserve"> PAGEREF _Toc310172250 \h </w:instrText>
            </w:r>
            <w:r>
              <w:rPr>
                <w:webHidden/>
              </w:rPr>
            </w:r>
            <w:r>
              <w:rPr>
                <w:webHidden/>
              </w:rPr>
              <w:fldChar w:fldCharType="separate"/>
            </w:r>
            <w:r>
              <w:rPr>
                <w:webHidden/>
              </w:rPr>
              <w:t>28</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51" w:history="1">
            <w:r w:rsidRPr="00CE463F">
              <w:rPr>
                <w:rStyle w:val="Hyperlink"/>
                <w:lang w:val="en-US"/>
              </w:rPr>
              <w:t>5.3</w:t>
            </w:r>
            <w:r>
              <w:rPr>
                <w:rFonts w:asciiTheme="minorHAnsi" w:eastAsiaTheme="minorEastAsia" w:hAnsiTheme="minorHAnsi"/>
                <w:sz w:val="22"/>
                <w:lang w:val="en-US"/>
              </w:rPr>
              <w:tab/>
            </w:r>
            <w:r w:rsidRPr="00CE463F">
              <w:rPr>
                <w:rStyle w:val="Hyperlink"/>
                <w:lang w:val="en-US"/>
              </w:rPr>
              <w:t>Phân lớp phân cấp Taxonomy</w:t>
            </w:r>
            <w:r>
              <w:rPr>
                <w:webHidden/>
              </w:rPr>
              <w:tab/>
            </w:r>
            <w:r>
              <w:rPr>
                <w:webHidden/>
              </w:rPr>
              <w:fldChar w:fldCharType="begin"/>
            </w:r>
            <w:r>
              <w:rPr>
                <w:webHidden/>
              </w:rPr>
              <w:instrText xml:space="preserve"> PAGEREF _Toc310172251 \h </w:instrText>
            </w:r>
            <w:r>
              <w:rPr>
                <w:webHidden/>
              </w:rPr>
            </w:r>
            <w:r>
              <w:rPr>
                <w:webHidden/>
              </w:rPr>
              <w:fldChar w:fldCharType="separate"/>
            </w:r>
            <w:r>
              <w:rPr>
                <w:webHidden/>
              </w:rPr>
              <w:t>29</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52" w:history="1">
            <w:r w:rsidRPr="00CE463F">
              <w:rPr>
                <w:rStyle w:val="Hyperlink"/>
                <w:lang w:val="en-US"/>
              </w:rPr>
              <w:t>5.3.1</w:t>
            </w:r>
            <w:r>
              <w:rPr>
                <w:rFonts w:asciiTheme="minorHAnsi" w:eastAsiaTheme="minorEastAsia" w:hAnsiTheme="minorHAnsi"/>
                <w:sz w:val="22"/>
                <w:lang w:val="en-US"/>
              </w:rPr>
              <w:tab/>
            </w:r>
            <w:r w:rsidRPr="00CE463F">
              <w:rPr>
                <w:rStyle w:val="Hyperlink"/>
                <w:lang w:val="en-US"/>
              </w:rPr>
              <w:t>Tổng quan về taxonomy</w:t>
            </w:r>
            <w:r>
              <w:rPr>
                <w:webHidden/>
              </w:rPr>
              <w:tab/>
            </w:r>
            <w:r>
              <w:rPr>
                <w:webHidden/>
              </w:rPr>
              <w:fldChar w:fldCharType="begin"/>
            </w:r>
            <w:r>
              <w:rPr>
                <w:webHidden/>
              </w:rPr>
              <w:instrText xml:space="preserve"> PAGEREF _Toc310172252 \h </w:instrText>
            </w:r>
            <w:r>
              <w:rPr>
                <w:webHidden/>
              </w:rPr>
            </w:r>
            <w:r>
              <w:rPr>
                <w:webHidden/>
              </w:rPr>
              <w:fldChar w:fldCharType="separate"/>
            </w:r>
            <w:r>
              <w:rPr>
                <w:webHidden/>
              </w:rPr>
              <w:t>29</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53" w:history="1">
            <w:r w:rsidRPr="00CE463F">
              <w:rPr>
                <w:rStyle w:val="Hyperlink"/>
                <w:lang w:val="en-US"/>
              </w:rPr>
              <w:t>5.3.2</w:t>
            </w:r>
            <w:r>
              <w:rPr>
                <w:rFonts w:asciiTheme="minorHAnsi" w:eastAsiaTheme="minorEastAsia" w:hAnsiTheme="minorHAnsi"/>
                <w:sz w:val="22"/>
                <w:lang w:val="en-US"/>
              </w:rPr>
              <w:tab/>
            </w:r>
            <w:r w:rsidRPr="00CE463F">
              <w:rPr>
                <w:rStyle w:val="Hyperlink"/>
                <w:lang w:val="en-US"/>
              </w:rPr>
              <w:t>Ứng dụng taxonomy vào bài toán</w:t>
            </w:r>
            <w:r>
              <w:rPr>
                <w:webHidden/>
              </w:rPr>
              <w:tab/>
            </w:r>
            <w:r>
              <w:rPr>
                <w:webHidden/>
              </w:rPr>
              <w:fldChar w:fldCharType="begin"/>
            </w:r>
            <w:r>
              <w:rPr>
                <w:webHidden/>
              </w:rPr>
              <w:instrText xml:space="preserve"> PAGEREF _Toc310172253 \h </w:instrText>
            </w:r>
            <w:r>
              <w:rPr>
                <w:webHidden/>
              </w:rPr>
            </w:r>
            <w:r>
              <w:rPr>
                <w:webHidden/>
              </w:rPr>
              <w:fldChar w:fldCharType="separate"/>
            </w:r>
            <w:r>
              <w:rPr>
                <w:webHidden/>
              </w:rPr>
              <w:t>30</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54" w:history="1">
            <w:r w:rsidRPr="00CE463F">
              <w:rPr>
                <w:rStyle w:val="Hyperlink"/>
                <w:lang w:val="en-US"/>
              </w:rPr>
              <w:t>6</w:t>
            </w:r>
            <w:r>
              <w:rPr>
                <w:rFonts w:asciiTheme="minorHAnsi" w:eastAsiaTheme="minorEastAsia" w:hAnsiTheme="minorHAnsi"/>
                <w:sz w:val="22"/>
                <w:lang w:val="en-US"/>
              </w:rPr>
              <w:tab/>
            </w:r>
            <w:r w:rsidRPr="00CE463F">
              <w:rPr>
                <w:rStyle w:val="Hyperlink"/>
                <w:lang w:val="en-US"/>
              </w:rPr>
              <w:t>Kiến trúc cổng thông tin tìm việc JobZoom</w:t>
            </w:r>
            <w:r>
              <w:rPr>
                <w:webHidden/>
              </w:rPr>
              <w:tab/>
            </w:r>
            <w:r>
              <w:rPr>
                <w:webHidden/>
              </w:rPr>
              <w:fldChar w:fldCharType="begin"/>
            </w:r>
            <w:r>
              <w:rPr>
                <w:webHidden/>
              </w:rPr>
              <w:instrText xml:space="preserve"> PAGEREF _Toc310172254 \h </w:instrText>
            </w:r>
            <w:r>
              <w:rPr>
                <w:webHidden/>
              </w:rPr>
            </w:r>
            <w:r>
              <w:rPr>
                <w:webHidden/>
              </w:rPr>
              <w:fldChar w:fldCharType="separate"/>
            </w:r>
            <w:r>
              <w:rPr>
                <w:webHidden/>
              </w:rPr>
              <w:t>31</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55" w:history="1">
            <w:r w:rsidRPr="00CE463F">
              <w:rPr>
                <w:rStyle w:val="Hyperlink"/>
                <w:lang w:val="en-US"/>
              </w:rPr>
              <w:t>6.1</w:t>
            </w:r>
            <w:r>
              <w:rPr>
                <w:rFonts w:asciiTheme="minorHAnsi" w:eastAsiaTheme="minorEastAsia" w:hAnsiTheme="minorHAnsi"/>
                <w:sz w:val="22"/>
                <w:lang w:val="en-US"/>
              </w:rPr>
              <w:tab/>
            </w:r>
            <w:r w:rsidRPr="00CE463F">
              <w:rPr>
                <w:rStyle w:val="Hyperlink"/>
                <w:lang w:val="en-US"/>
              </w:rPr>
              <w:t>Điều kiện ra đời</w:t>
            </w:r>
            <w:r>
              <w:rPr>
                <w:webHidden/>
              </w:rPr>
              <w:tab/>
            </w:r>
            <w:r>
              <w:rPr>
                <w:webHidden/>
              </w:rPr>
              <w:fldChar w:fldCharType="begin"/>
            </w:r>
            <w:r>
              <w:rPr>
                <w:webHidden/>
              </w:rPr>
              <w:instrText xml:space="preserve"> PAGEREF _Toc310172255 \h </w:instrText>
            </w:r>
            <w:r>
              <w:rPr>
                <w:webHidden/>
              </w:rPr>
            </w:r>
            <w:r>
              <w:rPr>
                <w:webHidden/>
              </w:rPr>
              <w:fldChar w:fldCharType="separate"/>
            </w:r>
            <w:r>
              <w:rPr>
                <w:webHidden/>
              </w:rPr>
              <w:t>31</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56" w:history="1">
            <w:r w:rsidRPr="00CE463F">
              <w:rPr>
                <w:rStyle w:val="Hyperlink"/>
                <w:lang w:val="en-US"/>
              </w:rPr>
              <w:t>6.2</w:t>
            </w:r>
            <w:r>
              <w:rPr>
                <w:rFonts w:asciiTheme="minorHAnsi" w:eastAsiaTheme="minorEastAsia" w:hAnsiTheme="minorHAnsi"/>
                <w:sz w:val="22"/>
                <w:lang w:val="en-US"/>
              </w:rPr>
              <w:tab/>
            </w:r>
            <w:r w:rsidRPr="00CE463F">
              <w:rPr>
                <w:rStyle w:val="Hyperlink"/>
                <w:lang w:val="en-US"/>
              </w:rPr>
              <w:t>Mô hình kiến trúc khắc phục những điểm yếu của các website tìm việc hiện có</w:t>
            </w:r>
            <w:r>
              <w:rPr>
                <w:webHidden/>
              </w:rPr>
              <w:tab/>
            </w:r>
            <w:r>
              <w:rPr>
                <w:webHidden/>
              </w:rPr>
              <w:fldChar w:fldCharType="begin"/>
            </w:r>
            <w:r>
              <w:rPr>
                <w:webHidden/>
              </w:rPr>
              <w:instrText xml:space="preserve"> PAGEREF _Toc310172256 \h </w:instrText>
            </w:r>
            <w:r>
              <w:rPr>
                <w:webHidden/>
              </w:rPr>
            </w:r>
            <w:r>
              <w:rPr>
                <w:webHidden/>
              </w:rPr>
              <w:fldChar w:fldCharType="separate"/>
            </w:r>
            <w:r>
              <w:rPr>
                <w:webHidden/>
              </w:rPr>
              <w:t>31</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57" w:history="1">
            <w:r w:rsidRPr="00CE463F">
              <w:rPr>
                <w:rStyle w:val="Hyperlink"/>
                <w:lang w:val="en-US"/>
              </w:rPr>
              <w:t>6.3</w:t>
            </w:r>
            <w:r>
              <w:rPr>
                <w:rFonts w:asciiTheme="minorHAnsi" w:eastAsiaTheme="minorEastAsia" w:hAnsiTheme="minorHAnsi"/>
                <w:sz w:val="22"/>
                <w:lang w:val="en-US"/>
              </w:rPr>
              <w:tab/>
            </w:r>
            <w:r w:rsidRPr="00CE463F">
              <w:rPr>
                <w:rStyle w:val="Hyperlink"/>
                <w:lang w:val="en-US"/>
              </w:rPr>
              <w:t>Kiến trúc framework</w:t>
            </w:r>
            <w:r>
              <w:rPr>
                <w:webHidden/>
              </w:rPr>
              <w:tab/>
            </w:r>
            <w:r>
              <w:rPr>
                <w:webHidden/>
              </w:rPr>
              <w:fldChar w:fldCharType="begin"/>
            </w:r>
            <w:r>
              <w:rPr>
                <w:webHidden/>
              </w:rPr>
              <w:instrText xml:space="preserve"> PAGEREF _Toc310172257 \h </w:instrText>
            </w:r>
            <w:r>
              <w:rPr>
                <w:webHidden/>
              </w:rPr>
            </w:r>
            <w:r>
              <w:rPr>
                <w:webHidden/>
              </w:rPr>
              <w:fldChar w:fldCharType="separate"/>
            </w:r>
            <w:r>
              <w:rPr>
                <w:webHidden/>
              </w:rPr>
              <w:t>31</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58" w:history="1">
            <w:r w:rsidRPr="00CE463F">
              <w:rPr>
                <w:rStyle w:val="Hyperlink"/>
                <w:lang w:val="en-US"/>
              </w:rPr>
              <w:t>6.3.1</w:t>
            </w:r>
            <w:r>
              <w:rPr>
                <w:rFonts w:asciiTheme="minorHAnsi" w:eastAsiaTheme="minorEastAsia" w:hAnsiTheme="minorHAnsi"/>
                <w:sz w:val="22"/>
                <w:lang w:val="en-US"/>
              </w:rPr>
              <w:tab/>
            </w:r>
            <w:r w:rsidRPr="00CE463F">
              <w:rPr>
                <w:rStyle w:val="Hyperlink"/>
                <w:lang w:val="en-US"/>
              </w:rPr>
              <w:t>Kiến trúc tổng quan framework</w:t>
            </w:r>
            <w:r>
              <w:rPr>
                <w:webHidden/>
              </w:rPr>
              <w:tab/>
            </w:r>
            <w:r>
              <w:rPr>
                <w:webHidden/>
              </w:rPr>
              <w:fldChar w:fldCharType="begin"/>
            </w:r>
            <w:r>
              <w:rPr>
                <w:webHidden/>
              </w:rPr>
              <w:instrText xml:space="preserve"> PAGEREF _Toc310172258 \h </w:instrText>
            </w:r>
            <w:r>
              <w:rPr>
                <w:webHidden/>
              </w:rPr>
            </w:r>
            <w:r>
              <w:rPr>
                <w:webHidden/>
              </w:rPr>
              <w:fldChar w:fldCharType="separate"/>
            </w:r>
            <w:r>
              <w:rPr>
                <w:webHidden/>
              </w:rPr>
              <w:t>31</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59" w:history="1">
            <w:r w:rsidRPr="00CE463F">
              <w:rPr>
                <w:rStyle w:val="Hyperlink"/>
                <w:lang w:val="en-US"/>
              </w:rPr>
              <w:t>6.3.2</w:t>
            </w:r>
            <w:r>
              <w:rPr>
                <w:rFonts w:asciiTheme="minorHAnsi" w:eastAsiaTheme="minorEastAsia" w:hAnsiTheme="minorHAnsi"/>
                <w:sz w:val="22"/>
                <w:lang w:val="en-US"/>
              </w:rPr>
              <w:tab/>
            </w:r>
            <w:r w:rsidRPr="00CE463F">
              <w:rPr>
                <w:rStyle w:val="Hyperlink"/>
                <w:lang w:val="en-US"/>
              </w:rPr>
              <w:t>Matching tool</w:t>
            </w:r>
            <w:r>
              <w:rPr>
                <w:webHidden/>
              </w:rPr>
              <w:tab/>
            </w:r>
            <w:r>
              <w:rPr>
                <w:webHidden/>
              </w:rPr>
              <w:fldChar w:fldCharType="begin"/>
            </w:r>
            <w:r>
              <w:rPr>
                <w:webHidden/>
              </w:rPr>
              <w:instrText xml:space="preserve"> PAGEREF _Toc310172259 \h </w:instrText>
            </w:r>
            <w:r>
              <w:rPr>
                <w:webHidden/>
              </w:rPr>
            </w:r>
            <w:r>
              <w:rPr>
                <w:webHidden/>
              </w:rPr>
              <w:fldChar w:fldCharType="separate"/>
            </w:r>
            <w:r>
              <w:rPr>
                <w:webHidden/>
              </w:rPr>
              <w:t>31</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0" w:history="1">
            <w:r w:rsidRPr="00CE463F">
              <w:rPr>
                <w:rStyle w:val="Hyperlink"/>
                <w:lang w:val="en-US"/>
              </w:rPr>
              <w:t>6.3.3</w:t>
            </w:r>
            <w:r>
              <w:rPr>
                <w:rFonts w:asciiTheme="minorHAnsi" w:eastAsiaTheme="minorEastAsia" w:hAnsiTheme="minorHAnsi"/>
                <w:sz w:val="22"/>
                <w:lang w:val="en-US"/>
              </w:rPr>
              <w:tab/>
            </w:r>
            <w:r w:rsidRPr="00CE463F">
              <w:rPr>
                <w:rStyle w:val="Hyperlink"/>
                <w:lang w:val="en-US"/>
              </w:rPr>
              <w:t>Data mining</w:t>
            </w:r>
            <w:r>
              <w:rPr>
                <w:webHidden/>
              </w:rPr>
              <w:tab/>
            </w:r>
            <w:r>
              <w:rPr>
                <w:webHidden/>
              </w:rPr>
              <w:fldChar w:fldCharType="begin"/>
            </w:r>
            <w:r>
              <w:rPr>
                <w:webHidden/>
              </w:rPr>
              <w:instrText xml:space="preserve"> PAGEREF _Toc310172260 \h </w:instrText>
            </w:r>
            <w:r>
              <w:rPr>
                <w:webHidden/>
              </w:rPr>
            </w:r>
            <w:r>
              <w:rPr>
                <w:webHidden/>
              </w:rPr>
              <w:fldChar w:fldCharType="separate"/>
            </w:r>
            <w:r>
              <w:rPr>
                <w:webHidden/>
              </w:rPr>
              <w:t>32</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61" w:history="1">
            <w:r w:rsidRPr="00CE463F">
              <w:rPr>
                <w:rStyle w:val="Hyperlink"/>
                <w:lang w:val="en-US"/>
              </w:rPr>
              <w:t>6.4</w:t>
            </w:r>
            <w:r>
              <w:rPr>
                <w:rFonts w:asciiTheme="minorHAnsi" w:eastAsiaTheme="minorEastAsia" w:hAnsiTheme="minorHAnsi"/>
                <w:sz w:val="22"/>
                <w:lang w:val="en-US"/>
              </w:rPr>
              <w:tab/>
            </w:r>
            <w:r w:rsidRPr="00CE463F">
              <w:rPr>
                <w:rStyle w:val="Hyperlink"/>
                <w:lang w:val="en-US"/>
              </w:rPr>
              <w:t>Mô hình kiến trúc Job Zoom có nhiều ưu điểm vượt trội</w:t>
            </w:r>
            <w:r>
              <w:rPr>
                <w:webHidden/>
              </w:rPr>
              <w:tab/>
            </w:r>
            <w:r>
              <w:rPr>
                <w:webHidden/>
              </w:rPr>
              <w:fldChar w:fldCharType="begin"/>
            </w:r>
            <w:r>
              <w:rPr>
                <w:webHidden/>
              </w:rPr>
              <w:instrText xml:space="preserve"> PAGEREF _Toc310172261 \h </w:instrText>
            </w:r>
            <w:r>
              <w:rPr>
                <w:webHidden/>
              </w:rPr>
            </w:r>
            <w:r>
              <w:rPr>
                <w:webHidden/>
              </w:rPr>
              <w:fldChar w:fldCharType="separate"/>
            </w:r>
            <w:r>
              <w:rPr>
                <w:webHidden/>
              </w:rPr>
              <w:t>32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2" w:history="1">
            <w:r w:rsidRPr="00CE463F">
              <w:rPr>
                <w:rStyle w:val="Hyperlink"/>
                <w:lang w:val="en-US"/>
              </w:rPr>
              <w:t>6.4.1</w:t>
            </w:r>
            <w:r>
              <w:rPr>
                <w:rFonts w:asciiTheme="minorHAnsi" w:eastAsiaTheme="minorEastAsia" w:hAnsiTheme="minorHAnsi"/>
                <w:sz w:val="22"/>
                <w:lang w:val="en-US"/>
              </w:rPr>
              <w:tab/>
            </w:r>
            <w:r w:rsidRPr="00CE463F">
              <w:rPr>
                <w:rStyle w:val="Hyperlink"/>
                <w:lang w:val="en-US"/>
              </w:rPr>
              <w:t>Kiến trúc linh hoạt và khả năng mở rộng của framework</w:t>
            </w:r>
            <w:r>
              <w:rPr>
                <w:webHidden/>
              </w:rPr>
              <w:tab/>
            </w:r>
            <w:r>
              <w:rPr>
                <w:webHidden/>
              </w:rPr>
              <w:fldChar w:fldCharType="begin"/>
            </w:r>
            <w:r>
              <w:rPr>
                <w:webHidden/>
              </w:rPr>
              <w:instrText xml:space="preserve"> PAGEREF _Toc310172262 \h </w:instrText>
            </w:r>
            <w:r>
              <w:rPr>
                <w:webHidden/>
              </w:rPr>
            </w:r>
            <w:r>
              <w:rPr>
                <w:webHidden/>
              </w:rPr>
              <w:fldChar w:fldCharType="separate"/>
            </w:r>
            <w:r>
              <w:rPr>
                <w:webHidden/>
              </w:rPr>
              <w:t>32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3" w:history="1">
            <w:r w:rsidRPr="00CE463F">
              <w:rPr>
                <w:rStyle w:val="Hyperlink"/>
                <w:lang w:val="en-US"/>
              </w:rPr>
              <w:t>6.4.2</w:t>
            </w:r>
            <w:r>
              <w:rPr>
                <w:rFonts w:asciiTheme="minorHAnsi" w:eastAsiaTheme="minorEastAsia" w:hAnsiTheme="minorHAnsi"/>
                <w:sz w:val="22"/>
                <w:lang w:val="en-US"/>
              </w:rPr>
              <w:tab/>
            </w:r>
            <w:r w:rsidRPr="00CE463F">
              <w:rPr>
                <w:rStyle w:val="Hyperlink"/>
                <w:lang w:val="en-US"/>
              </w:rPr>
              <w:t>Khả năng ứng dụng vào những ngành nghề khác nhau</w:t>
            </w:r>
            <w:r>
              <w:rPr>
                <w:webHidden/>
              </w:rPr>
              <w:tab/>
            </w:r>
            <w:r>
              <w:rPr>
                <w:webHidden/>
              </w:rPr>
              <w:fldChar w:fldCharType="begin"/>
            </w:r>
            <w:r>
              <w:rPr>
                <w:webHidden/>
              </w:rPr>
              <w:instrText xml:space="preserve"> PAGEREF _Toc310172263 \h </w:instrText>
            </w:r>
            <w:r>
              <w:rPr>
                <w:webHidden/>
              </w:rPr>
            </w:r>
            <w:r>
              <w:rPr>
                <w:webHidden/>
              </w:rPr>
              <w:fldChar w:fldCharType="separate"/>
            </w:r>
            <w:r>
              <w:rPr>
                <w:webHidden/>
              </w:rPr>
              <w:t>32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4" w:history="1">
            <w:r w:rsidRPr="00CE463F">
              <w:rPr>
                <w:rStyle w:val="Hyperlink"/>
                <w:lang w:val="en-US"/>
              </w:rPr>
              <w:t>6.4.3</w:t>
            </w:r>
            <w:r>
              <w:rPr>
                <w:rFonts w:asciiTheme="minorHAnsi" w:eastAsiaTheme="minorEastAsia" w:hAnsiTheme="minorHAnsi"/>
                <w:sz w:val="22"/>
                <w:lang w:val="en-US"/>
              </w:rPr>
              <w:tab/>
            </w:r>
            <w:r w:rsidRPr="00CE463F">
              <w:rPr>
                <w:rStyle w:val="Hyperlink"/>
                <w:lang w:val="en-US"/>
              </w:rPr>
              <w:t>Khả năng ứng dụng vào những lĩnh vực khác</w:t>
            </w:r>
            <w:r>
              <w:rPr>
                <w:webHidden/>
              </w:rPr>
              <w:tab/>
            </w:r>
            <w:r>
              <w:rPr>
                <w:webHidden/>
              </w:rPr>
              <w:fldChar w:fldCharType="begin"/>
            </w:r>
            <w:r>
              <w:rPr>
                <w:webHidden/>
              </w:rPr>
              <w:instrText xml:space="preserve"> PAGEREF _Toc310172264 \h </w:instrText>
            </w:r>
            <w:r>
              <w:rPr>
                <w:webHidden/>
              </w:rPr>
            </w:r>
            <w:r>
              <w:rPr>
                <w:webHidden/>
              </w:rPr>
              <w:fldChar w:fldCharType="separate"/>
            </w:r>
            <w:r>
              <w:rPr>
                <w:webHidden/>
              </w:rPr>
              <w:t>32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5" w:history="1">
            <w:r w:rsidRPr="00CE463F">
              <w:rPr>
                <w:rStyle w:val="Hyperlink"/>
                <w:lang w:val="en-US"/>
              </w:rPr>
              <w:t>6.4.4</w:t>
            </w:r>
            <w:r>
              <w:rPr>
                <w:rFonts w:asciiTheme="minorHAnsi" w:eastAsiaTheme="minorEastAsia" w:hAnsiTheme="minorHAnsi"/>
                <w:sz w:val="22"/>
                <w:lang w:val="en-US"/>
              </w:rPr>
              <w:tab/>
            </w:r>
            <w:r w:rsidRPr="00CE463F">
              <w:rPr>
                <w:rStyle w:val="Hyperlink"/>
                <w:lang w:val="en-US"/>
              </w:rPr>
              <w:t>Triển khai nhanh chóng</w:t>
            </w:r>
            <w:r>
              <w:rPr>
                <w:webHidden/>
              </w:rPr>
              <w:tab/>
            </w:r>
            <w:r>
              <w:rPr>
                <w:webHidden/>
              </w:rPr>
              <w:fldChar w:fldCharType="begin"/>
            </w:r>
            <w:r>
              <w:rPr>
                <w:webHidden/>
              </w:rPr>
              <w:instrText xml:space="preserve"> PAGEREF _Toc310172265 \h </w:instrText>
            </w:r>
            <w:r>
              <w:rPr>
                <w:webHidden/>
              </w:rPr>
            </w:r>
            <w:r>
              <w:rPr>
                <w:webHidden/>
              </w:rPr>
              <w:fldChar w:fldCharType="separate"/>
            </w:r>
            <w:r>
              <w:rPr>
                <w:webHidden/>
              </w:rPr>
              <w:t>32</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66" w:history="1">
            <w:r w:rsidRPr="00CE463F">
              <w:rPr>
                <w:rStyle w:val="Hyperlink"/>
                <w:lang w:val="en-US"/>
              </w:rPr>
              <w:t>6.4.5</w:t>
            </w:r>
            <w:r>
              <w:rPr>
                <w:rFonts w:asciiTheme="minorHAnsi" w:eastAsiaTheme="minorEastAsia" w:hAnsiTheme="minorHAnsi"/>
                <w:sz w:val="22"/>
                <w:lang w:val="en-US"/>
              </w:rPr>
              <w:tab/>
            </w:r>
            <w:r w:rsidRPr="00CE463F">
              <w:rPr>
                <w:rStyle w:val="Hyperlink"/>
                <w:lang w:val="en-US"/>
              </w:rPr>
              <w:t>Đảm bảo hiệu năng hệ thống</w:t>
            </w:r>
            <w:r>
              <w:rPr>
                <w:webHidden/>
              </w:rPr>
              <w:tab/>
            </w:r>
            <w:r>
              <w:rPr>
                <w:webHidden/>
              </w:rPr>
              <w:fldChar w:fldCharType="begin"/>
            </w:r>
            <w:r>
              <w:rPr>
                <w:webHidden/>
              </w:rPr>
              <w:instrText xml:space="preserve"> PAGEREF _Toc310172266 \h </w:instrText>
            </w:r>
            <w:r>
              <w:rPr>
                <w:webHidden/>
              </w:rPr>
            </w:r>
            <w:r>
              <w:rPr>
                <w:webHidden/>
              </w:rPr>
              <w:fldChar w:fldCharType="separate"/>
            </w:r>
            <w:r>
              <w:rPr>
                <w:webHidden/>
              </w:rPr>
              <w:t>32</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67" w:history="1">
            <w:r w:rsidRPr="00CE463F">
              <w:rPr>
                <w:rStyle w:val="Hyperlink"/>
                <w:lang w:val="en-US"/>
              </w:rPr>
              <w:t>7</w:t>
            </w:r>
            <w:r>
              <w:rPr>
                <w:rFonts w:asciiTheme="minorHAnsi" w:eastAsiaTheme="minorEastAsia" w:hAnsiTheme="minorHAnsi"/>
                <w:sz w:val="22"/>
                <w:lang w:val="en-US"/>
              </w:rPr>
              <w:tab/>
            </w:r>
            <w:r w:rsidRPr="00CE463F">
              <w:rPr>
                <w:rStyle w:val="Hyperlink"/>
                <w:lang w:val="en-US"/>
              </w:rPr>
              <w:t>So sánh Job Zoom với các website tìm việc hiện tại</w:t>
            </w:r>
            <w:r>
              <w:rPr>
                <w:webHidden/>
              </w:rPr>
              <w:tab/>
            </w:r>
            <w:r>
              <w:rPr>
                <w:webHidden/>
              </w:rPr>
              <w:fldChar w:fldCharType="begin"/>
            </w:r>
            <w:r>
              <w:rPr>
                <w:webHidden/>
              </w:rPr>
              <w:instrText xml:space="preserve"> PAGEREF _Toc310172267 \h </w:instrText>
            </w:r>
            <w:r>
              <w:rPr>
                <w:webHidden/>
              </w:rPr>
            </w:r>
            <w:r>
              <w:rPr>
                <w:webHidden/>
              </w:rPr>
              <w:fldChar w:fldCharType="separate"/>
            </w:r>
            <w:r>
              <w:rPr>
                <w:webHidden/>
              </w:rPr>
              <w:t>33</w:t>
            </w:r>
            <w:r>
              <w:rPr>
                <w:webHidden/>
              </w:rPr>
              <w:fldChar w:fldCharType="end"/>
            </w:r>
          </w:hyperlink>
        </w:p>
        <w:p w:rsidR="00A87136" w:rsidRDefault="00A87136">
          <w:pPr>
            <w:pStyle w:val="TOC1"/>
            <w:tabs>
              <w:tab w:val="left" w:pos="480"/>
              <w:tab w:val="right" w:leader="dot" w:pos="9017"/>
            </w:tabs>
            <w:rPr>
              <w:rFonts w:asciiTheme="minorHAnsi" w:eastAsiaTheme="minorEastAsia" w:hAnsiTheme="minorHAnsi"/>
              <w:sz w:val="22"/>
              <w:lang w:val="en-US"/>
            </w:rPr>
          </w:pPr>
          <w:hyperlink w:anchor="_Toc310172268" w:history="1">
            <w:r w:rsidRPr="00CE463F">
              <w:rPr>
                <w:rStyle w:val="Hyperlink"/>
                <w:lang w:val="en-US"/>
              </w:rPr>
              <w:t>8</w:t>
            </w:r>
            <w:r>
              <w:rPr>
                <w:rFonts w:asciiTheme="minorHAnsi" w:eastAsiaTheme="minorEastAsia" w:hAnsiTheme="minorHAnsi"/>
                <w:sz w:val="22"/>
                <w:lang w:val="en-US"/>
              </w:rPr>
              <w:tab/>
            </w:r>
            <w:r w:rsidRPr="00CE463F">
              <w:rPr>
                <w:rStyle w:val="Hyperlink"/>
                <w:lang w:val="en-US"/>
              </w:rPr>
              <w:t>Đánh giá và hướng phát triển</w:t>
            </w:r>
            <w:r>
              <w:rPr>
                <w:webHidden/>
              </w:rPr>
              <w:tab/>
            </w:r>
            <w:r>
              <w:rPr>
                <w:webHidden/>
              </w:rPr>
              <w:fldChar w:fldCharType="begin"/>
            </w:r>
            <w:r>
              <w:rPr>
                <w:webHidden/>
              </w:rPr>
              <w:instrText xml:space="preserve"> PAGEREF _Toc310172268 \h </w:instrText>
            </w:r>
            <w:r>
              <w:rPr>
                <w:webHidden/>
              </w:rPr>
            </w:r>
            <w:r>
              <w:rPr>
                <w:webHidden/>
              </w:rPr>
              <w:fldChar w:fldCharType="separate"/>
            </w:r>
            <w:r>
              <w:rPr>
                <w:webHidden/>
              </w:rPr>
              <w:t>33</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69" w:history="1">
            <w:r w:rsidRPr="00CE463F">
              <w:rPr>
                <w:rStyle w:val="Hyperlink"/>
                <w:lang w:val="en-US"/>
              </w:rPr>
              <w:t>8.1</w:t>
            </w:r>
            <w:r>
              <w:rPr>
                <w:rFonts w:asciiTheme="minorHAnsi" w:eastAsiaTheme="minorEastAsia" w:hAnsiTheme="minorHAnsi"/>
                <w:sz w:val="22"/>
                <w:lang w:val="en-US"/>
              </w:rPr>
              <w:tab/>
            </w:r>
            <w:r w:rsidRPr="00CE463F">
              <w:rPr>
                <w:rStyle w:val="Hyperlink"/>
                <w:lang w:val="en-US"/>
              </w:rPr>
              <w:t>Những điểm làm được</w:t>
            </w:r>
            <w:r>
              <w:rPr>
                <w:webHidden/>
              </w:rPr>
              <w:tab/>
            </w:r>
            <w:r>
              <w:rPr>
                <w:webHidden/>
              </w:rPr>
              <w:fldChar w:fldCharType="begin"/>
            </w:r>
            <w:r>
              <w:rPr>
                <w:webHidden/>
              </w:rPr>
              <w:instrText xml:space="preserve"> PAGEREF _Toc310172269 \h </w:instrText>
            </w:r>
            <w:r>
              <w:rPr>
                <w:webHidden/>
              </w:rPr>
            </w:r>
            <w:r>
              <w:rPr>
                <w:webHidden/>
              </w:rPr>
              <w:fldChar w:fldCharType="separate"/>
            </w:r>
            <w:r>
              <w:rPr>
                <w:webHidden/>
              </w:rPr>
              <w:t>33</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70" w:history="1">
            <w:r w:rsidRPr="00CE463F">
              <w:rPr>
                <w:rStyle w:val="Hyperlink"/>
                <w:lang w:val="en-US"/>
              </w:rPr>
              <w:t>8.2</w:t>
            </w:r>
            <w:r>
              <w:rPr>
                <w:rFonts w:asciiTheme="minorHAnsi" w:eastAsiaTheme="minorEastAsia" w:hAnsiTheme="minorHAnsi"/>
                <w:sz w:val="22"/>
                <w:lang w:val="en-US"/>
              </w:rPr>
              <w:tab/>
            </w:r>
            <w:r w:rsidRPr="00CE463F">
              <w:rPr>
                <w:rStyle w:val="Hyperlink"/>
                <w:lang w:val="en-US"/>
              </w:rPr>
              <w:t>Những điểm hạn chế</w:t>
            </w:r>
            <w:r>
              <w:rPr>
                <w:webHidden/>
              </w:rPr>
              <w:tab/>
            </w:r>
            <w:r>
              <w:rPr>
                <w:webHidden/>
              </w:rPr>
              <w:fldChar w:fldCharType="begin"/>
            </w:r>
            <w:r>
              <w:rPr>
                <w:webHidden/>
              </w:rPr>
              <w:instrText xml:space="preserve"> PAGEREF _Toc310172270 \h </w:instrText>
            </w:r>
            <w:r>
              <w:rPr>
                <w:webHidden/>
              </w:rPr>
            </w:r>
            <w:r>
              <w:rPr>
                <w:webHidden/>
              </w:rPr>
              <w:fldChar w:fldCharType="separate"/>
            </w:r>
            <w:r>
              <w:rPr>
                <w:webHidden/>
              </w:rPr>
              <w:t>33</w:t>
            </w:r>
            <w:r>
              <w:rPr>
                <w:webHidden/>
              </w:rPr>
              <w:fldChar w:fldCharType="end"/>
            </w:r>
          </w:hyperlink>
        </w:p>
        <w:p w:rsidR="00A87136" w:rsidRDefault="00A87136">
          <w:pPr>
            <w:pStyle w:val="TOC2"/>
            <w:tabs>
              <w:tab w:val="left" w:pos="880"/>
              <w:tab w:val="right" w:leader="dot" w:pos="9017"/>
            </w:tabs>
            <w:rPr>
              <w:rFonts w:asciiTheme="minorHAnsi" w:eastAsiaTheme="minorEastAsia" w:hAnsiTheme="minorHAnsi"/>
              <w:sz w:val="22"/>
              <w:lang w:val="en-US"/>
            </w:rPr>
          </w:pPr>
          <w:hyperlink w:anchor="_Toc310172271" w:history="1">
            <w:r w:rsidRPr="00CE463F">
              <w:rPr>
                <w:rStyle w:val="Hyperlink"/>
                <w:lang w:val="en-US"/>
              </w:rPr>
              <w:t>8.3</w:t>
            </w:r>
            <w:r>
              <w:rPr>
                <w:rFonts w:asciiTheme="minorHAnsi" w:eastAsiaTheme="minorEastAsia" w:hAnsiTheme="minorHAnsi"/>
                <w:sz w:val="22"/>
                <w:lang w:val="en-US"/>
              </w:rPr>
              <w:tab/>
            </w:r>
            <w:r w:rsidRPr="00CE463F">
              <w:rPr>
                <w:rStyle w:val="Hyperlink"/>
                <w:lang w:val="en-US"/>
              </w:rPr>
              <w:t>Hướng phát triển</w:t>
            </w:r>
            <w:r>
              <w:rPr>
                <w:webHidden/>
              </w:rPr>
              <w:tab/>
            </w:r>
            <w:r>
              <w:rPr>
                <w:webHidden/>
              </w:rPr>
              <w:fldChar w:fldCharType="begin"/>
            </w:r>
            <w:r>
              <w:rPr>
                <w:webHidden/>
              </w:rPr>
              <w:instrText xml:space="preserve"> PAGEREF _Toc310172271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2" w:history="1">
            <w:r w:rsidRPr="00CE463F">
              <w:rPr>
                <w:rStyle w:val="Hyperlink"/>
                <w:lang w:val="en-US"/>
              </w:rPr>
              <w:t>8.3.1</w:t>
            </w:r>
            <w:r>
              <w:rPr>
                <w:rFonts w:asciiTheme="minorHAnsi" w:eastAsiaTheme="minorEastAsia" w:hAnsiTheme="minorHAnsi"/>
                <w:sz w:val="22"/>
                <w:lang w:val="en-US"/>
              </w:rPr>
              <w:tab/>
            </w:r>
            <w:r w:rsidRPr="00CE463F">
              <w:rPr>
                <w:rStyle w:val="Hyperlink"/>
                <w:lang w:val="en-US"/>
              </w:rPr>
              <w:t>Xác thực độ tin cậy của CV và yêu cầu tuyển dụng</w:t>
            </w:r>
            <w:r>
              <w:rPr>
                <w:webHidden/>
              </w:rPr>
              <w:tab/>
            </w:r>
            <w:r>
              <w:rPr>
                <w:webHidden/>
              </w:rPr>
              <w:fldChar w:fldCharType="begin"/>
            </w:r>
            <w:r>
              <w:rPr>
                <w:webHidden/>
              </w:rPr>
              <w:instrText xml:space="preserve"> PAGEREF _Toc310172272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3" w:history="1">
            <w:r w:rsidRPr="00CE463F">
              <w:rPr>
                <w:rStyle w:val="Hyperlink"/>
                <w:lang w:val="en-US"/>
              </w:rPr>
              <w:t>8.3.2</w:t>
            </w:r>
            <w:r>
              <w:rPr>
                <w:rFonts w:asciiTheme="minorHAnsi" w:eastAsiaTheme="minorEastAsia" w:hAnsiTheme="minorHAnsi"/>
                <w:sz w:val="22"/>
                <w:lang w:val="en-US"/>
              </w:rPr>
              <w:tab/>
            </w:r>
            <w:r w:rsidRPr="00CE463F">
              <w:rPr>
                <w:rStyle w:val="Hyperlink"/>
                <w:lang w:val="en-US"/>
              </w:rPr>
              <w:t>Phát triển Semantic web</w:t>
            </w:r>
            <w:r>
              <w:rPr>
                <w:webHidden/>
              </w:rPr>
              <w:tab/>
            </w:r>
            <w:r>
              <w:rPr>
                <w:webHidden/>
              </w:rPr>
              <w:fldChar w:fldCharType="begin"/>
            </w:r>
            <w:r>
              <w:rPr>
                <w:webHidden/>
              </w:rPr>
              <w:instrText xml:space="preserve"> PAGEREF _Toc310172273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4" w:history="1">
            <w:r w:rsidRPr="00CE463F">
              <w:rPr>
                <w:rStyle w:val="Hyperlink"/>
                <w:lang w:val="en-US"/>
              </w:rPr>
              <w:t>8.3.3</w:t>
            </w:r>
            <w:r>
              <w:rPr>
                <w:rFonts w:asciiTheme="minorHAnsi" w:eastAsiaTheme="minorEastAsia" w:hAnsiTheme="minorHAnsi"/>
                <w:sz w:val="22"/>
                <w:lang w:val="en-US"/>
              </w:rPr>
              <w:tab/>
            </w:r>
            <w:r w:rsidRPr="00CE463F">
              <w:rPr>
                <w:rStyle w:val="Hyperlink"/>
                <w:lang w:val="en-US"/>
              </w:rPr>
              <w:t>Đánh trọng số cho các thuộc tính dựa vào độ sâu của taxonomy</w:t>
            </w:r>
            <w:r>
              <w:rPr>
                <w:webHidden/>
              </w:rPr>
              <w:tab/>
            </w:r>
            <w:r>
              <w:rPr>
                <w:webHidden/>
              </w:rPr>
              <w:fldChar w:fldCharType="begin"/>
            </w:r>
            <w:r>
              <w:rPr>
                <w:webHidden/>
              </w:rPr>
              <w:instrText xml:space="preserve"> PAGEREF _Toc310172274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5" w:history="1">
            <w:r w:rsidRPr="00CE463F">
              <w:rPr>
                <w:rStyle w:val="Hyperlink"/>
                <w:lang w:val="en-US"/>
              </w:rPr>
              <w:t>8.3.4</w:t>
            </w:r>
            <w:r>
              <w:rPr>
                <w:rFonts w:asciiTheme="minorHAnsi" w:eastAsiaTheme="minorEastAsia" w:hAnsiTheme="minorHAnsi"/>
                <w:sz w:val="22"/>
                <w:lang w:val="en-US"/>
              </w:rPr>
              <w:tab/>
            </w:r>
            <w:r w:rsidRPr="00CE463F">
              <w:rPr>
                <w:rStyle w:val="Hyperlink"/>
                <w:lang w:val="en-US"/>
              </w:rPr>
              <w:t>Phân cụm dữ liệu</w:t>
            </w:r>
            <w:r>
              <w:rPr>
                <w:webHidden/>
              </w:rPr>
              <w:tab/>
            </w:r>
            <w:r>
              <w:rPr>
                <w:webHidden/>
              </w:rPr>
              <w:fldChar w:fldCharType="begin"/>
            </w:r>
            <w:r>
              <w:rPr>
                <w:webHidden/>
              </w:rPr>
              <w:instrText xml:space="preserve"> PAGEREF _Toc310172275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6" w:history="1">
            <w:r w:rsidRPr="00CE463F">
              <w:rPr>
                <w:rStyle w:val="Hyperlink"/>
                <w:lang w:val="en-US"/>
              </w:rPr>
              <w:t>8.3.5</w:t>
            </w:r>
            <w:r>
              <w:rPr>
                <w:rFonts w:asciiTheme="minorHAnsi" w:eastAsiaTheme="minorEastAsia" w:hAnsiTheme="minorHAnsi"/>
                <w:sz w:val="22"/>
                <w:lang w:val="en-US"/>
              </w:rPr>
              <w:tab/>
            </w:r>
            <w:r w:rsidRPr="00CE463F">
              <w:rPr>
                <w:rStyle w:val="Hyperlink"/>
                <w:lang w:val="en-US"/>
              </w:rPr>
              <w:t>Phỏng vấn trực tuyến</w:t>
            </w:r>
            <w:r>
              <w:rPr>
                <w:webHidden/>
              </w:rPr>
              <w:tab/>
            </w:r>
            <w:r>
              <w:rPr>
                <w:webHidden/>
              </w:rPr>
              <w:fldChar w:fldCharType="begin"/>
            </w:r>
            <w:r>
              <w:rPr>
                <w:webHidden/>
              </w:rPr>
              <w:instrText xml:space="preserve"> PAGEREF _Toc310172276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7" w:history="1">
            <w:r w:rsidRPr="00CE463F">
              <w:rPr>
                <w:rStyle w:val="Hyperlink"/>
                <w:lang w:val="en-US"/>
              </w:rPr>
              <w:t>8.3.6</w:t>
            </w:r>
            <w:r>
              <w:rPr>
                <w:rFonts w:asciiTheme="minorHAnsi" w:eastAsiaTheme="minorEastAsia" w:hAnsiTheme="minorHAnsi"/>
                <w:sz w:val="22"/>
                <w:lang w:val="en-US"/>
              </w:rPr>
              <w:tab/>
            </w:r>
            <w:r w:rsidRPr="00CE463F">
              <w:rPr>
                <w:rStyle w:val="Hyperlink"/>
                <w:lang w:val="en-US"/>
              </w:rPr>
              <w:t>Đưa thông tin khách quan để training cho chương trình</w:t>
            </w:r>
            <w:r>
              <w:rPr>
                <w:webHidden/>
              </w:rPr>
              <w:tab/>
            </w:r>
            <w:r>
              <w:rPr>
                <w:webHidden/>
              </w:rPr>
              <w:fldChar w:fldCharType="begin"/>
            </w:r>
            <w:r>
              <w:rPr>
                <w:webHidden/>
              </w:rPr>
              <w:instrText xml:space="preserve"> PAGEREF _Toc310172277 \h </w:instrText>
            </w:r>
            <w:r>
              <w:rPr>
                <w:webHidden/>
              </w:rPr>
            </w:r>
            <w:r>
              <w:rPr>
                <w:webHidden/>
              </w:rPr>
              <w:fldChar w:fldCharType="separate"/>
            </w:r>
            <w:r>
              <w:rPr>
                <w:webHidden/>
              </w:rPr>
              <w:t>33</w:t>
            </w:r>
            <w:r>
              <w:rPr>
                <w:webHidden/>
              </w:rPr>
              <w:fldChar w:fldCharType="end"/>
            </w:r>
          </w:hyperlink>
        </w:p>
        <w:p w:rsidR="00A87136" w:rsidRDefault="00A87136">
          <w:pPr>
            <w:pStyle w:val="TOC3"/>
            <w:tabs>
              <w:tab w:val="left" w:pos="1320"/>
              <w:tab w:val="right" w:leader="dot" w:pos="9017"/>
            </w:tabs>
            <w:rPr>
              <w:rFonts w:asciiTheme="minorHAnsi" w:eastAsiaTheme="minorEastAsia" w:hAnsiTheme="minorHAnsi"/>
              <w:sz w:val="22"/>
              <w:lang w:val="en-US"/>
            </w:rPr>
          </w:pPr>
          <w:hyperlink w:anchor="_Toc310172278" w:history="1">
            <w:r w:rsidRPr="00CE463F">
              <w:rPr>
                <w:rStyle w:val="Hyperlink"/>
                <w:lang w:val="en-US"/>
              </w:rPr>
              <w:t>8.3.7</w:t>
            </w:r>
            <w:r>
              <w:rPr>
                <w:rFonts w:asciiTheme="minorHAnsi" w:eastAsiaTheme="minorEastAsia" w:hAnsiTheme="minorHAnsi"/>
                <w:sz w:val="22"/>
                <w:lang w:val="en-US"/>
              </w:rPr>
              <w:tab/>
            </w:r>
            <w:r w:rsidRPr="00CE463F">
              <w:rPr>
                <w:rStyle w:val="Hyperlink"/>
                <w:lang w:val="en-US"/>
              </w:rPr>
              <w:t>Thu thập thông tin việc làm tự động</w:t>
            </w:r>
            <w:r>
              <w:rPr>
                <w:webHidden/>
              </w:rPr>
              <w:tab/>
            </w:r>
            <w:r>
              <w:rPr>
                <w:webHidden/>
              </w:rPr>
              <w:fldChar w:fldCharType="begin"/>
            </w:r>
            <w:r>
              <w:rPr>
                <w:webHidden/>
              </w:rPr>
              <w:instrText xml:space="preserve"> PAGEREF _Toc310172278 \h </w:instrText>
            </w:r>
            <w:r>
              <w:rPr>
                <w:webHidden/>
              </w:rPr>
            </w:r>
            <w:r>
              <w:rPr>
                <w:webHidden/>
              </w:rPr>
              <w:fldChar w:fldCharType="separate"/>
            </w:r>
            <w:r>
              <w:rPr>
                <w:webHidden/>
              </w:rPr>
              <w:t>34</w:t>
            </w:r>
            <w:r>
              <w:rPr>
                <w:webHidden/>
              </w:rPr>
              <w:fldChar w:fldCharType="end"/>
            </w:r>
          </w:hyperlink>
        </w:p>
        <w:p w:rsidR="00A87136" w:rsidRDefault="00A87136">
          <w:pPr>
            <w:pStyle w:val="TOC1"/>
            <w:tabs>
              <w:tab w:val="right" w:leader="dot" w:pos="9017"/>
            </w:tabs>
            <w:rPr>
              <w:rFonts w:asciiTheme="minorHAnsi" w:eastAsiaTheme="minorEastAsia" w:hAnsiTheme="minorHAnsi"/>
              <w:sz w:val="22"/>
              <w:lang w:val="en-US"/>
            </w:rPr>
          </w:pPr>
          <w:hyperlink w:anchor="_Toc310172279" w:history="1">
            <w:r w:rsidRPr="00CE463F">
              <w:rPr>
                <w:rStyle w:val="Hyperlink"/>
              </w:rPr>
              <w:t>TÀI LIỆU THAM KHẢO</w:t>
            </w:r>
            <w:r>
              <w:rPr>
                <w:webHidden/>
              </w:rPr>
              <w:tab/>
            </w:r>
            <w:r>
              <w:rPr>
                <w:webHidden/>
              </w:rPr>
              <w:fldChar w:fldCharType="begin"/>
            </w:r>
            <w:r>
              <w:rPr>
                <w:webHidden/>
              </w:rPr>
              <w:instrText xml:space="preserve"> PAGEREF _Toc310172279 \h </w:instrText>
            </w:r>
            <w:r>
              <w:rPr>
                <w:webHidden/>
              </w:rPr>
            </w:r>
            <w:r>
              <w:rPr>
                <w:webHidden/>
              </w:rPr>
              <w:fldChar w:fldCharType="separate"/>
            </w:r>
            <w:r>
              <w:rPr>
                <w:webHidden/>
              </w:rPr>
              <w:t>35</w:t>
            </w:r>
            <w:r>
              <w:rPr>
                <w:webHidden/>
              </w:rPr>
              <w:fldChar w:fldCharType="end"/>
            </w:r>
          </w:hyperlink>
        </w:p>
        <w:p w:rsidR="0031137A" w:rsidRDefault="0031137A" w:rsidP="0031137A">
          <w:pPr>
            <w:spacing w:line="240" w:lineRule="auto"/>
          </w:pPr>
          <w:r>
            <w:rPr>
              <w:b/>
              <w:bCs/>
            </w:rPr>
            <w:fldChar w:fldCharType="end"/>
          </w:r>
        </w:p>
      </w:sdtContent>
    </w:sdt>
    <w:p w:rsidR="0031137A" w:rsidRDefault="0031137A" w:rsidP="0069591C">
      <w:pPr>
        <w:rPr>
          <w:lang w:val="en-US"/>
        </w:rPr>
      </w:pPr>
    </w:p>
    <w:p w:rsidR="00FC4A63" w:rsidRPr="00FC4A63" w:rsidRDefault="00FC4A63" w:rsidP="00FC4A63">
      <w:pPr>
        <w:pStyle w:val="TOCHeading"/>
        <w:spacing w:line="240" w:lineRule="auto"/>
        <w:outlineLvl w:val="0"/>
        <w:rPr>
          <w:rStyle w:val="Heading1Char"/>
          <w:b/>
        </w:rPr>
      </w:pPr>
      <w:bookmarkStart w:id="3" w:name="_Toc310172220"/>
      <w:r>
        <w:rPr>
          <w:rStyle w:val="Heading1Char"/>
          <w:b/>
        </w:rPr>
        <w:t>DANH MỤC HÌNH ẢNH</w:t>
      </w:r>
      <w:bookmarkEnd w:id="3"/>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"Hình" </w:instrText>
      </w:r>
      <w:r>
        <w:rPr>
          <w:lang w:val="en-US"/>
        </w:rPr>
        <w:fldChar w:fldCharType="separate"/>
      </w:r>
      <w:hyperlink w:anchor="_Toc310172280" w:history="1">
        <w:r w:rsidR="00A87136" w:rsidRPr="00F32CEB">
          <w:rPr>
            <w:rStyle w:val="Hyperlink"/>
          </w:rPr>
          <w:t>Hình 1. Ví dụ về cây quyết định</w:t>
        </w:r>
        <w:r w:rsidR="00A87136">
          <w:rPr>
            <w:webHidden/>
          </w:rPr>
          <w:tab/>
        </w:r>
        <w:r w:rsidR="00A87136">
          <w:rPr>
            <w:webHidden/>
          </w:rPr>
          <w:fldChar w:fldCharType="begin"/>
        </w:r>
        <w:r w:rsidR="00A87136">
          <w:rPr>
            <w:webHidden/>
          </w:rPr>
          <w:instrText xml:space="preserve"> PAGEREF _Toc310172280 \h </w:instrText>
        </w:r>
        <w:r w:rsidR="00A87136">
          <w:rPr>
            <w:webHidden/>
          </w:rPr>
        </w:r>
        <w:r w:rsidR="00A87136">
          <w:rPr>
            <w:webHidden/>
          </w:rPr>
          <w:fldChar w:fldCharType="separate"/>
        </w:r>
        <w:r w:rsidR="00A87136">
          <w:rPr>
            <w:webHidden/>
          </w:rPr>
          <w:t>11</w:t>
        </w:r>
        <w:r w:rsidR="00A87136">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1" w:history="1">
        <w:r w:rsidRPr="00F32CEB">
          <w:rPr>
            <w:rStyle w:val="Hyperlink"/>
          </w:rPr>
          <w:t>Hình 2</w:t>
        </w:r>
        <w:r w:rsidRPr="00F32CEB">
          <w:rPr>
            <w:rStyle w:val="Hyperlink"/>
            <w:lang w:val="en-US"/>
          </w:rPr>
          <w:t>. Phân chia bảng D thành những tập con S</w:t>
        </w:r>
        <w:r w:rsidRPr="00F32CEB">
          <w:rPr>
            <w:rStyle w:val="Hyperlink"/>
            <w:vertAlign w:val="subscript"/>
            <w:lang w:val="en-US"/>
          </w:rPr>
          <w:t>i</w:t>
        </w:r>
        <w:r>
          <w:rPr>
            <w:webHidden/>
          </w:rPr>
          <w:tab/>
        </w:r>
        <w:r>
          <w:rPr>
            <w:webHidden/>
          </w:rPr>
          <w:fldChar w:fldCharType="begin"/>
        </w:r>
        <w:r>
          <w:rPr>
            <w:webHidden/>
          </w:rPr>
          <w:instrText xml:space="preserve"> PAGEREF _Toc310172281 \h </w:instrText>
        </w:r>
        <w:r>
          <w:rPr>
            <w:webHidden/>
          </w:rPr>
        </w:r>
        <w:r>
          <w:rPr>
            <w:webHidden/>
          </w:rPr>
          <w:fldChar w:fldCharType="separate"/>
        </w:r>
        <w:r>
          <w:rPr>
            <w:webHidden/>
          </w:rPr>
          <w:t>16</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2" w:history="1">
        <w:r w:rsidRPr="00F32CEB">
          <w:rPr>
            <w:rStyle w:val="Hyperlink"/>
          </w:rPr>
          <w:t>Hình 3</w:t>
        </w:r>
        <w:r w:rsidRPr="00F32CEB">
          <w:rPr>
            <w:rStyle w:val="Hyperlink"/>
            <w:lang w:val="en-US"/>
          </w:rPr>
          <w:t>. Phân chia S</w:t>
        </w:r>
        <w:r w:rsidRPr="00F32CEB">
          <w:rPr>
            <w:rStyle w:val="Hyperlink"/>
            <w:vertAlign w:val="subscript"/>
            <w:lang w:val="en-US"/>
          </w:rPr>
          <w:t>i</w:t>
        </w:r>
        <w:r w:rsidRPr="00F32CEB">
          <w:rPr>
            <w:rStyle w:val="Hyperlink"/>
            <w:lang w:val="en-US"/>
          </w:rPr>
          <w:t xml:space="preserve"> dựa vào phân lớp</w:t>
        </w:r>
        <w:r>
          <w:rPr>
            <w:webHidden/>
          </w:rPr>
          <w:tab/>
        </w:r>
        <w:r>
          <w:rPr>
            <w:webHidden/>
          </w:rPr>
          <w:fldChar w:fldCharType="begin"/>
        </w:r>
        <w:r>
          <w:rPr>
            <w:webHidden/>
          </w:rPr>
          <w:instrText xml:space="preserve"> PAGEREF _Toc310172282 \h </w:instrText>
        </w:r>
        <w:r>
          <w:rPr>
            <w:webHidden/>
          </w:rPr>
        </w:r>
        <w:r>
          <w:rPr>
            <w:webHidden/>
          </w:rPr>
          <w:fldChar w:fldCharType="separate"/>
        </w:r>
        <w:r>
          <w:rPr>
            <w:webHidden/>
          </w:rPr>
          <w:t>17</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3" w:history="1">
        <w:r w:rsidRPr="00F32CEB">
          <w:rPr>
            <w:rStyle w:val="Hyperlink"/>
          </w:rPr>
          <w:t>Hình 4</w:t>
        </w:r>
        <w:r w:rsidRPr="00F32CEB">
          <w:rPr>
            <w:rStyle w:val="Hyperlink"/>
            <w:lang w:val="en-US"/>
          </w:rPr>
          <w:t>. Độ lợi thông tin thuộc tính Travel cost/Km</w:t>
        </w:r>
        <w:r>
          <w:rPr>
            <w:webHidden/>
          </w:rPr>
          <w:tab/>
        </w:r>
        <w:r>
          <w:rPr>
            <w:webHidden/>
          </w:rPr>
          <w:fldChar w:fldCharType="begin"/>
        </w:r>
        <w:r>
          <w:rPr>
            <w:webHidden/>
          </w:rPr>
          <w:instrText xml:space="preserve"> PAGEREF _Toc310172283 \h </w:instrText>
        </w:r>
        <w:r>
          <w:rPr>
            <w:webHidden/>
          </w:rPr>
        </w:r>
        <w:r>
          <w:rPr>
            <w:webHidden/>
          </w:rPr>
          <w:fldChar w:fldCharType="separate"/>
        </w:r>
        <w:r>
          <w:rPr>
            <w:webHidden/>
          </w:rPr>
          <w:t>18</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4" w:history="1">
        <w:r w:rsidRPr="00F32CEB">
          <w:rPr>
            <w:rStyle w:val="Hyperlink"/>
          </w:rPr>
          <w:t>Hình 5</w:t>
        </w:r>
        <w:r w:rsidRPr="00F32CEB">
          <w:rPr>
            <w:rStyle w:val="Hyperlink"/>
            <w:lang w:val="en-US"/>
          </w:rPr>
          <w:t xml:space="preserve">. Độ lợi thông tin các thuộc tính còn lại trong </w:t>
        </w:r>
        <w:r w:rsidRPr="00F32CEB">
          <w:rPr>
            <w:rStyle w:val="Hyperlink"/>
          </w:rPr>
          <w:t>Bảng 1</w:t>
        </w:r>
        <w:r>
          <w:rPr>
            <w:webHidden/>
          </w:rPr>
          <w:tab/>
        </w:r>
        <w:r>
          <w:rPr>
            <w:webHidden/>
          </w:rPr>
          <w:fldChar w:fldCharType="begin"/>
        </w:r>
        <w:r>
          <w:rPr>
            <w:webHidden/>
          </w:rPr>
          <w:instrText xml:space="preserve"> PAGEREF _Toc310172284 \h </w:instrText>
        </w:r>
        <w:r>
          <w:rPr>
            <w:webHidden/>
          </w:rPr>
        </w:r>
        <w:r>
          <w:rPr>
            <w:webHidden/>
          </w:rPr>
          <w:fldChar w:fldCharType="separate"/>
        </w:r>
        <w:r>
          <w:rPr>
            <w:webHidden/>
          </w:rPr>
          <w:t>20</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5" w:history="1">
        <w:r w:rsidRPr="00F32CEB">
          <w:rPr>
            <w:rStyle w:val="Hyperlink"/>
          </w:rPr>
          <w:t>Hình 6</w:t>
        </w:r>
        <w:r w:rsidRPr="00F32CEB">
          <w:rPr>
            <w:rStyle w:val="Hyperlink"/>
            <w:lang w:val="en-US"/>
          </w:rPr>
          <w:t>. Node gốc của cây quyết định sau lần lặp đầu tiên</w:t>
        </w:r>
        <w:r>
          <w:rPr>
            <w:webHidden/>
          </w:rPr>
          <w:tab/>
        </w:r>
        <w:r>
          <w:rPr>
            <w:webHidden/>
          </w:rPr>
          <w:fldChar w:fldCharType="begin"/>
        </w:r>
        <w:r>
          <w:rPr>
            <w:webHidden/>
          </w:rPr>
          <w:instrText xml:space="preserve"> PAGEREF _Toc310172285 \h </w:instrText>
        </w:r>
        <w:r>
          <w:rPr>
            <w:webHidden/>
          </w:rPr>
        </w:r>
        <w:r>
          <w:rPr>
            <w:webHidden/>
          </w:rPr>
          <w:fldChar w:fldCharType="separate"/>
        </w:r>
        <w:r>
          <w:rPr>
            <w:webHidden/>
          </w:rPr>
          <w:t>21</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6" w:history="1">
        <w:r w:rsidRPr="00F32CEB">
          <w:rPr>
            <w:rStyle w:val="Hyperlink"/>
          </w:rPr>
          <w:t>Hình 7</w:t>
        </w:r>
        <w:r w:rsidRPr="00F32CEB">
          <w:rPr>
            <w:rStyle w:val="Hyperlink"/>
            <w:lang w:val="en-US"/>
          </w:rPr>
          <w:t>. Bảng D được phân chia sau lần lặp đầu tiên</w:t>
        </w:r>
        <w:r>
          <w:rPr>
            <w:webHidden/>
          </w:rPr>
          <w:tab/>
        </w:r>
        <w:r>
          <w:rPr>
            <w:webHidden/>
          </w:rPr>
          <w:fldChar w:fldCharType="begin"/>
        </w:r>
        <w:r>
          <w:rPr>
            <w:webHidden/>
          </w:rPr>
          <w:instrText xml:space="preserve"> PAGEREF _Toc310172286 \h </w:instrText>
        </w:r>
        <w:r>
          <w:rPr>
            <w:webHidden/>
          </w:rPr>
        </w:r>
        <w:r>
          <w:rPr>
            <w:webHidden/>
          </w:rPr>
          <w:fldChar w:fldCharType="separate"/>
        </w:r>
        <w:r>
          <w:rPr>
            <w:webHidden/>
          </w:rPr>
          <w:t>21</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7" w:history="1">
        <w:r w:rsidRPr="00F32CEB">
          <w:rPr>
            <w:rStyle w:val="Hyperlink"/>
          </w:rPr>
          <w:t>Hình 8</w:t>
        </w:r>
        <w:r w:rsidRPr="00F32CEB">
          <w:rPr>
            <w:rStyle w:val="Hyperlink"/>
            <w:lang w:val="en-US"/>
          </w:rPr>
          <w:t>. Cây quyết định sau lần lặp đầu tiên</w:t>
        </w:r>
        <w:r>
          <w:rPr>
            <w:webHidden/>
          </w:rPr>
          <w:tab/>
        </w:r>
        <w:r>
          <w:rPr>
            <w:webHidden/>
          </w:rPr>
          <w:fldChar w:fldCharType="begin"/>
        </w:r>
        <w:r>
          <w:rPr>
            <w:webHidden/>
          </w:rPr>
          <w:instrText xml:space="preserve"> PAGEREF _Toc310172287 \h </w:instrText>
        </w:r>
        <w:r>
          <w:rPr>
            <w:webHidden/>
          </w:rPr>
        </w:r>
        <w:r>
          <w:rPr>
            <w:webHidden/>
          </w:rPr>
          <w:fldChar w:fldCharType="separate"/>
        </w:r>
        <w:r>
          <w:rPr>
            <w:webHidden/>
          </w:rPr>
          <w:t>22</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8" w:history="1">
        <w:r w:rsidRPr="00F32CEB">
          <w:rPr>
            <w:rStyle w:val="Hyperlink"/>
          </w:rPr>
          <w:t>Hình 9</w:t>
        </w:r>
        <w:r w:rsidRPr="00F32CEB">
          <w:rPr>
            <w:rStyle w:val="Hyperlink"/>
            <w:lang w:val="en-US"/>
          </w:rPr>
          <w:t>. Dữ liệu cho lần phân lớp thứ 2</w:t>
        </w:r>
        <w:r>
          <w:rPr>
            <w:webHidden/>
          </w:rPr>
          <w:tab/>
        </w:r>
        <w:r>
          <w:rPr>
            <w:webHidden/>
          </w:rPr>
          <w:fldChar w:fldCharType="begin"/>
        </w:r>
        <w:r>
          <w:rPr>
            <w:webHidden/>
          </w:rPr>
          <w:instrText xml:space="preserve"> PAGEREF _Toc310172288 \h </w:instrText>
        </w:r>
        <w:r>
          <w:rPr>
            <w:webHidden/>
          </w:rPr>
        </w:r>
        <w:r>
          <w:rPr>
            <w:webHidden/>
          </w:rPr>
          <w:fldChar w:fldCharType="separate"/>
        </w:r>
        <w:r>
          <w:rPr>
            <w:webHidden/>
          </w:rPr>
          <w:t>22</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89" w:history="1">
        <w:r w:rsidRPr="00F32CEB">
          <w:rPr>
            <w:rStyle w:val="Hyperlink"/>
          </w:rPr>
          <w:t>Hình 10</w:t>
        </w:r>
        <w:r w:rsidRPr="00F32CEB">
          <w:rPr>
            <w:rStyle w:val="Hyperlink"/>
            <w:lang w:val="en-US"/>
          </w:rPr>
          <w:t>. Tính Impurity degree cho lần phân lớp thứ 2</w:t>
        </w:r>
        <w:r>
          <w:rPr>
            <w:webHidden/>
          </w:rPr>
          <w:tab/>
        </w:r>
        <w:r>
          <w:rPr>
            <w:webHidden/>
          </w:rPr>
          <w:fldChar w:fldCharType="begin"/>
        </w:r>
        <w:r>
          <w:rPr>
            <w:webHidden/>
          </w:rPr>
          <w:instrText xml:space="preserve"> PAGEREF _Toc310172289 \h </w:instrText>
        </w:r>
        <w:r>
          <w:rPr>
            <w:webHidden/>
          </w:rPr>
        </w:r>
        <w:r>
          <w:rPr>
            <w:webHidden/>
          </w:rPr>
          <w:fldChar w:fldCharType="separate"/>
        </w:r>
        <w:r>
          <w:rPr>
            <w:webHidden/>
          </w:rPr>
          <w:t>23</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0" w:history="1">
        <w:r w:rsidRPr="00F32CEB">
          <w:rPr>
            <w:rStyle w:val="Hyperlink"/>
          </w:rPr>
          <w:t>Hình 11</w:t>
        </w:r>
        <w:r w:rsidRPr="00F32CEB">
          <w:rPr>
            <w:rStyle w:val="Hyperlink"/>
            <w:lang w:val="en-US"/>
          </w:rPr>
          <w:t>. Tính Impurity degree các thuộc tính cho lần phân lớp thứ 2</w:t>
        </w:r>
        <w:r>
          <w:rPr>
            <w:webHidden/>
          </w:rPr>
          <w:tab/>
        </w:r>
        <w:r>
          <w:rPr>
            <w:webHidden/>
          </w:rPr>
          <w:fldChar w:fldCharType="begin"/>
        </w:r>
        <w:r>
          <w:rPr>
            <w:webHidden/>
          </w:rPr>
          <w:instrText xml:space="preserve"> PAGEREF _Toc310172290 \h </w:instrText>
        </w:r>
        <w:r>
          <w:rPr>
            <w:webHidden/>
          </w:rPr>
        </w:r>
        <w:r>
          <w:rPr>
            <w:webHidden/>
          </w:rPr>
          <w:fldChar w:fldCharType="separate"/>
        </w:r>
        <w:r>
          <w:rPr>
            <w:webHidden/>
          </w:rPr>
          <w:t>23</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1" w:history="1">
        <w:r w:rsidRPr="00F32CEB">
          <w:rPr>
            <w:rStyle w:val="Hyperlink"/>
          </w:rPr>
          <w:t>Hình 12</w:t>
        </w:r>
        <w:r w:rsidRPr="00F32CEB">
          <w:rPr>
            <w:rStyle w:val="Hyperlink"/>
            <w:lang w:val="en-US"/>
          </w:rPr>
          <w:t>. Bảng dữ liệu sau khi chia theo phân lớp Gender</w:t>
        </w:r>
        <w:r>
          <w:rPr>
            <w:webHidden/>
          </w:rPr>
          <w:tab/>
        </w:r>
        <w:r>
          <w:rPr>
            <w:webHidden/>
          </w:rPr>
          <w:fldChar w:fldCharType="begin"/>
        </w:r>
        <w:r>
          <w:rPr>
            <w:webHidden/>
          </w:rPr>
          <w:instrText xml:space="preserve"> PAGEREF _Toc310172291 \h </w:instrText>
        </w:r>
        <w:r>
          <w:rPr>
            <w:webHidden/>
          </w:rPr>
        </w:r>
        <w:r>
          <w:rPr>
            <w:webHidden/>
          </w:rPr>
          <w:fldChar w:fldCharType="separate"/>
        </w:r>
        <w:r>
          <w:rPr>
            <w:webHidden/>
          </w:rPr>
          <w:t>24</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2" w:history="1">
        <w:r w:rsidRPr="00F32CEB">
          <w:rPr>
            <w:rStyle w:val="Hyperlink"/>
          </w:rPr>
          <w:t>Hình 13</w:t>
        </w:r>
        <w:r w:rsidRPr="00F32CEB">
          <w:rPr>
            <w:rStyle w:val="Hyperlink"/>
            <w:lang w:val="en-US"/>
          </w:rPr>
          <w:t>. Cây quyết định sau lần phân lớp thứ 2</w:t>
        </w:r>
        <w:r>
          <w:rPr>
            <w:webHidden/>
          </w:rPr>
          <w:tab/>
        </w:r>
        <w:r>
          <w:rPr>
            <w:webHidden/>
          </w:rPr>
          <w:fldChar w:fldCharType="begin"/>
        </w:r>
        <w:r>
          <w:rPr>
            <w:webHidden/>
          </w:rPr>
          <w:instrText xml:space="preserve"> PAGEREF _Toc310172292 \h </w:instrText>
        </w:r>
        <w:r>
          <w:rPr>
            <w:webHidden/>
          </w:rPr>
        </w:r>
        <w:r>
          <w:rPr>
            <w:webHidden/>
          </w:rPr>
          <w:fldChar w:fldCharType="separate"/>
        </w:r>
        <w:r>
          <w:rPr>
            <w:webHidden/>
          </w:rPr>
          <w:t>24</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3" w:history="1">
        <w:r w:rsidRPr="00F32CEB">
          <w:rPr>
            <w:rStyle w:val="Hyperlink"/>
          </w:rPr>
          <w:t>Hình 14</w:t>
        </w:r>
        <w:r w:rsidRPr="00F32CEB">
          <w:rPr>
            <w:rStyle w:val="Hyperlink"/>
            <w:lang w:val="en-US"/>
          </w:rPr>
          <w:t>. Cây quyết định đầy đủ sau 3 lần phân lớp</w:t>
        </w:r>
        <w:r>
          <w:rPr>
            <w:webHidden/>
          </w:rPr>
          <w:tab/>
        </w:r>
        <w:r>
          <w:rPr>
            <w:webHidden/>
          </w:rPr>
          <w:fldChar w:fldCharType="begin"/>
        </w:r>
        <w:r>
          <w:rPr>
            <w:webHidden/>
          </w:rPr>
          <w:instrText xml:space="preserve"> PAGEREF _Toc310172293 \h </w:instrText>
        </w:r>
        <w:r>
          <w:rPr>
            <w:webHidden/>
          </w:rPr>
        </w:r>
        <w:r>
          <w:rPr>
            <w:webHidden/>
          </w:rPr>
          <w:fldChar w:fldCharType="separate"/>
        </w:r>
        <w:r>
          <w:rPr>
            <w:webHidden/>
          </w:rPr>
          <w:t>25</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4" w:history="1">
        <w:r w:rsidRPr="00F32CEB">
          <w:rPr>
            <w:rStyle w:val="Hyperlink"/>
          </w:rPr>
          <w:t>Hình 15</w:t>
        </w:r>
        <w:r w:rsidRPr="00F32CEB">
          <w:rPr>
            <w:rStyle w:val="Hyperlink"/>
            <w:lang w:val="en-US"/>
          </w:rPr>
          <w:t>. Ví dụ về một taxonomy đơn giản</w:t>
        </w:r>
        <w:r>
          <w:rPr>
            <w:webHidden/>
          </w:rPr>
          <w:tab/>
        </w:r>
        <w:r>
          <w:rPr>
            <w:webHidden/>
          </w:rPr>
          <w:fldChar w:fldCharType="begin"/>
        </w:r>
        <w:r>
          <w:rPr>
            <w:webHidden/>
          </w:rPr>
          <w:instrText xml:space="preserve"> PAGEREF _Toc310172294 \h </w:instrText>
        </w:r>
        <w:r>
          <w:rPr>
            <w:webHidden/>
          </w:rPr>
        </w:r>
        <w:r>
          <w:rPr>
            <w:webHidden/>
          </w:rPr>
          <w:fldChar w:fldCharType="separate"/>
        </w:r>
        <w:r>
          <w:rPr>
            <w:webHidden/>
          </w:rPr>
          <w:t>30</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4" w:name="_Toc310172221"/>
      <w:r>
        <w:rPr>
          <w:rStyle w:val="Heading1Char"/>
          <w:b/>
        </w:rPr>
        <w:t>DANH MỤC BẢNG</w:t>
      </w:r>
      <w:bookmarkEnd w:id="4"/>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"Bảng" </w:instrText>
      </w:r>
      <w:r>
        <w:rPr>
          <w:lang w:val="en-US"/>
        </w:rPr>
        <w:fldChar w:fldCharType="separate"/>
      </w:r>
      <w:hyperlink w:anchor="_Toc310172295" w:history="1">
        <w:r w:rsidR="00A87136" w:rsidRPr="00C169F8">
          <w:rPr>
            <w:rStyle w:val="Hyperlink"/>
          </w:rPr>
          <w:t>Bảng 1. Ví dụ bảng dữ liệu lựa chọn phương tiện di chuyển</w:t>
        </w:r>
        <w:r w:rsidR="00A87136">
          <w:rPr>
            <w:webHidden/>
          </w:rPr>
          <w:tab/>
        </w:r>
        <w:r w:rsidR="00A87136">
          <w:rPr>
            <w:webHidden/>
          </w:rPr>
          <w:fldChar w:fldCharType="begin"/>
        </w:r>
        <w:r w:rsidR="00A87136">
          <w:rPr>
            <w:webHidden/>
          </w:rPr>
          <w:instrText xml:space="preserve"> PAGEREF _Toc310172295 \h </w:instrText>
        </w:r>
        <w:r w:rsidR="00A87136">
          <w:rPr>
            <w:webHidden/>
          </w:rPr>
        </w:r>
        <w:r w:rsidR="00A87136">
          <w:rPr>
            <w:webHidden/>
          </w:rPr>
          <w:fldChar w:fldCharType="separate"/>
        </w:r>
        <w:r w:rsidR="00A87136">
          <w:rPr>
            <w:webHidden/>
          </w:rPr>
          <w:t>10</w:t>
        </w:r>
        <w:r w:rsidR="00A87136">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6" w:history="1">
        <w:r w:rsidRPr="00C169F8">
          <w:rPr>
            <w:rStyle w:val="Hyperlink"/>
          </w:rPr>
          <w:t>Bảng 2</w:t>
        </w:r>
        <w:r w:rsidRPr="00C169F8">
          <w:rPr>
            <w:rStyle w:val="Hyperlink"/>
            <w:lang w:val="en-US"/>
          </w:rPr>
          <w:t>. Ví dụ về bảng dữ liệu cần dự đoán phương tiện di chuyển 1</w:t>
        </w:r>
        <w:r>
          <w:rPr>
            <w:webHidden/>
          </w:rPr>
          <w:tab/>
        </w:r>
        <w:r>
          <w:rPr>
            <w:webHidden/>
          </w:rPr>
          <w:fldChar w:fldCharType="begin"/>
        </w:r>
        <w:r>
          <w:rPr>
            <w:webHidden/>
          </w:rPr>
          <w:instrText xml:space="preserve"> PAGEREF _Toc310172296 \h </w:instrText>
        </w:r>
        <w:r>
          <w:rPr>
            <w:webHidden/>
          </w:rPr>
        </w:r>
        <w:r>
          <w:rPr>
            <w:webHidden/>
          </w:rPr>
          <w:fldChar w:fldCharType="separate"/>
        </w:r>
        <w:r>
          <w:rPr>
            <w:webHidden/>
          </w:rPr>
          <w:t>11</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7" w:history="1">
        <w:r w:rsidRPr="00C169F8">
          <w:rPr>
            <w:rStyle w:val="Hyperlink"/>
          </w:rPr>
          <w:t>Bảng 3</w:t>
        </w:r>
        <w:r w:rsidRPr="00C169F8">
          <w:rPr>
            <w:rStyle w:val="Hyperlink"/>
            <w:lang w:val="en-US"/>
          </w:rPr>
          <w:t>. Ví dụ về bảng dữ liệu cần dự đoán phương tiện di chuyển 2</w:t>
        </w:r>
        <w:r>
          <w:rPr>
            <w:webHidden/>
          </w:rPr>
          <w:tab/>
        </w:r>
        <w:r>
          <w:rPr>
            <w:webHidden/>
          </w:rPr>
          <w:fldChar w:fldCharType="begin"/>
        </w:r>
        <w:r>
          <w:rPr>
            <w:webHidden/>
          </w:rPr>
          <w:instrText xml:space="preserve"> PAGEREF _Toc310172297 \h </w:instrText>
        </w:r>
        <w:r>
          <w:rPr>
            <w:webHidden/>
          </w:rPr>
        </w:r>
        <w:r>
          <w:rPr>
            <w:webHidden/>
          </w:rPr>
          <w:fldChar w:fldCharType="separate"/>
        </w:r>
        <w:r>
          <w:rPr>
            <w:webHidden/>
          </w:rPr>
          <w:t>12</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8" w:history="1">
        <w:r w:rsidRPr="00C169F8">
          <w:rPr>
            <w:rStyle w:val="Hyperlink"/>
          </w:rPr>
          <w:t>Bảng 4</w:t>
        </w:r>
        <w:r w:rsidRPr="00C169F8">
          <w:rPr>
            <w:rStyle w:val="Hyperlink"/>
            <w:lang w:val="en-US"/>
          </w:rPr>
          <w:t>. Lợi ích khi chia bảng D theo thuộc tính “Travel cost/km”</w:t>
        </w:r>
        <w:r>
          <w:rPr>
            <w:webHidden/>
          </w:rPr>
          <w:tab/>
        </w:r>
        <w:r>
          <w:rPr>
            <w:webHidden/>
          </w:rPr>
          <w:fldChar w:fldCharType="begin"/>
        </w:r>
        <w:r>
          <w:rPr>
            <w:webHidden/>
          </w:rPr>
          <w:instrText xml:space="preserve"> PAGEREF _Toc310172298 \h </w:instrText>
        </w:r>
        <w:r>
          <w:rPr>
            <w:webHidden/>
          </w:rPr>
        </w:r>
        <w:r>
          <w:rPr>
            <w:webHidden/>
          </w:rPr>
          <w:fldChar w:fldCharType="separate"/>
        </w:r>
        <w:r>
          <w:rPr>
            <w:webHidden/>
          </w:rPr>
          <w:t>19</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299" w:history="1">
        <w:r w:rsidRPr="00C169F8">
          <w:rPr>
            <w:rStyle w:val="Hyperlink"/>
          </w:rPr>
          <w:t>Bảng 5</w:t>
        </w:r>
        <w:r w:rsidRPr="00C169F8">
          <w:rPr>
            <w:rStyle w:val="Hyperlink"/>
            <w:lang w:val="en-US"/>
          </w:rPr>
          <w:t>. Kết quả độ lợi thông tin sau khi phân chia bảng D theo từng thuộc tính</w:t>
        </w:r>
        <w:r>
          <w:rPr>
            <w:webHidden/>
          </w:rPr>
          <w:tab/>
        </w:r>
        <w:r>
          <w:rPr>
            <w:webHidden/>
          </w:rPr>
          <w:fldChar w:fldCharType="begin"/>
        </w:r>
        <w:r>
          <w:rPr>
            <w:webHidden/>
          </w:rPr>
          <w:instrText xml:space="preserve"> PAGEREF _Toc310172299 \h </w:instrText>
        </w:r>
        <w:r>
          <w:rPr>
            <w:webHidden/>
          </w:rPr>
        </w:r>
        <w:r>
          <w:rPr>
            <w:webHidden/>
          </w:rPr>
          <w:fldChar w:fldCharType="separate"/>
        </w:r>
        <w:r>
          <w:rPr>
            <w:webHidden/>
          </w:rPr>
          <w:t>21</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300" w:history="1">
        <w:r w:rsidRPr="00C169F8">
          <w:rPr>
            <w:rStyle w:val="Hyperlink"/>
          </w:rPr>
          <w:t>Bảng 6</w:t>
        </w:r>
        <w:r w:rsidRPr="00C169F8">
          <w:rPr>
            <w:rStyle w:val="Hyperlink"/>
            <w:lang w:val="en-US"/>
          </w:rPr>
          <w:t>. Bảng dữ liệu cho lần phân lớp thứ 3</w:t>
        </w:r>
        <w:r>
          <w:rPr>
            <w:webHidden/>
          </w:rPr>
          <w:tab/>
        </w:r>
        <w:r>
          <w:rPr>
            <w:webHidden/>
          </w:rPr>
          <w:fldChar w:fldCharType="begin"/>
        </w:r>
        <w:r>
          <w:rPr>
            <w:webHidden/>
          </w:rPr>
          <w:instrText xml:space="preserve"> PAGEREF _Toc310172300 \h </w:instrText>
        </w:r>
        <w:r>
          <w:rPr>
            <w:webHidden/>
          </w:rPr>
        </w:r>
        <w:r>
          <w:rPr>
            <w:webHidden/>
          </w:rPr>
          <w:fldChar w:fldCharType="separate"/>
        </w:r>
        <w:r>
          <w:rPr>
            <w:webHidden/>
          </w:rPr>
          <w:t>25</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301" w:history="1">
        <w:r w:rsidRPr="00C169F8">
          <w:rPr>
            <w:rStyle w:val="Hyperlink"/>
          </w:rPr>
          <w:t>Bảng 7</w:t>
        </w:r>
        <w:r w:rsidRPr="00C169F8">
          <w:rPr>
            <w:rStyle w:val="Hyperlink"/>
            <w:lang w:val="en-US"/>
          </w:rPr>
          <w:t xml:space="preserve">. </w:t>
        </w:r>
        <w:r w:rsidRPr="00C169F8">
          <w:rPr>
            <w:rStyle w:val="Hyperlink"/>
            <w:rFonts w:cs="Times New Roman"/>
            <w:lang w:val="en-US"/>
          </w:rPr>
          <w:t>D</w:t>
        </w:r>
        <w:r w:rsidRPr="00C169F8">
          <w:rPr>
            <w:rStyle w:val="Hyperlink"/>
            <w:rFonts w:cs="Times New Roman"/>
          </w:rPr>
          <w:t>ữ liệu của các thông tin tuyển dụng trước khi thực hiện Pivot trên cột Tag</w:t>
        </w:r>
        <w:r>
          <w:rPr>
            <w:webHidden/>
          </w:rPr>
          <w:tab/>
        </w:r>
        <w:r>
          <w:rPr>
            <w:webHidden/>
          </w:rPr>
          <w:fldChar w:fldCharType="begin"/>
        </w:r>
        <w:r>
          <w:rPr>
            <w:webHidden/>
          </w:rPr>
          <w:instrText xml:space="preserve"> PAGEREF _Toc310172301 \h </w:instrText>
        </w:r>
        <w:r>
          <w:rPr>
            <w:webHidden/>
          </w:rPr>
        </w:r>
        <w:r>
          <w:rPr>
            <w:webHidden/>
          </w:rPr>
          <w:fldChar w:fldCharType="separate"/>
        </w:r>
        <w:r>
          <w:rPr>
            <w:webHidden/>
          </w:rPr>
          <w:t>28</w:t>
        </w:r>
        <w:r>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302" w:history="1">
        <w:r w:rsidRPr="00C169F8">
          <w:rPr>
            <w:rStyle w:val="Hyperlink"/>
          </w:rPr>
          <w:t>Bảng 8</w:t>
        </w:r>
        <w:r w:rsidRPr="00C169F8">
          <w:rPr>
            <w:rStyle w:val="Hyperlink"/>
            <w:lang w:val="en-US"/>
          </w:rPr>
          <w:t xml:space="preserve">. </w:t>
        </w:r>
        <w:r w:rsidRPr="00C169F8">
          <w:rPr>
            <w:rStyle w:val="Hyperlink"/>
            <w:rFonts w:cs="Times New Roman"/>
            <w:lang w:val="en-US"/>
          </w:rPr>
          <w:t>K</w:t>
        </w:r>
        <w:r w:rsidRPr="00C169F8">
          <w:rPr>
            <w:rStyle w:val="Hyperlink"/>
            <w:rFonts w:cs="Times New Roman"/>
          </w:rPr>
          <w:t>ết quả sau khi Pivot Transformation</w:t>
        </w:r>
        <w:r>
          <w:rPr>
            <w:webHidden/>
          </w:rPr>
          <w:tab/>
        </w:r>
        <w:r>
          <w:rPr>
            <w:webHidden/>
          </w:rPr>
          <w:fldChar w:fldCharType="begin"/>
        </w:r>
        <w:r>
          <w:rPr>
            <w:webHidden/>
          </w:rPr>
          <w:instrText xml:space="preserve"> PAGEREF _Toc310172302 \h </w:instrText>
        </w:r>
        <w:r>
          <w:rPr>
            <w:webHidden/>
          </w:rPr>
        </w:r>
        <w:r>
          <w:rPr>
            <w:webHidden/>
          </w:rPr>
          <w:fldChar w:fldCharType="separate"/>
        </w:r>
        <w:r>
          <w:rPr>
            <w:webHidden/>
          </w:rPr>
          <w:t>28</w:t>
        </w:r>
        <w:r>
          <w:rPr>
            <w:webHidden/>
          </w:rPr>
          <w:fldChar w:fldCharType="end"/>
        </w:r>
      </w:hyperlink>
    </w:p>
    <w:p w:rsidR="0031137A" w:rsidRDefault="0031137A" w:rsidP="0069591C">
      <w:pPr>
        <w:rPr>
          <w:lang w:val="en-US"/>
        </w:rPr>
      </w:pPr>
      <w:r>
        <w:rPr>
          <w:lang w:val="en-US"/>
        </w:rPr>
        <w:fldChar w:fldCharType="end"/>
      </w:r>
    </w:p>
    <w:p w:rsidR="00FC4A63" w:rsidRPr="00FC4A63" w:rsidRDefault="00FC4A63" w:rsidP="00FC4A63">
      <w:pPr>
        <w:pStyle w:val="TOCHeading"/>
        <w:spacing w:line="240" w:lineRule="auto"/>
        <w:outlineLvl w:val="0"/>
        <w:rPr>
          <w:rStyle w:val="Heading1Char"/>
          <w:b/>
        </w:rPr>
      </w:pPr>
      <w:bookmarkStart w:id="5" w:name="_Toc310172222"/>
      <w:r>
        <w:rPr>
          <w:rStyle w:val="Heading1Char"/>
          <w:b/>
        </w:rPr>
        <w:t>DANH MỤC BIỂU ĐỒ</w:t>
      </w:r>
      <w:bookmarkEnd w:id="5"/>
    </w:p>
    <w:p w:rsidR="00A87136" w:rsidRDefault="0031137A">
      <w:pPr>
        <w:pStyle w:val="TableofFigures"/>
        <w:tabs>
          <w:tab w:val="right" w:leader="dot" w:pos="9017"/>
        </w:tabs>
        <w:rPr>
          <w:rFonts w:asciiTheme="minorHAnsi" w:eastAsiaTheme="minorEastAsia" w:hAnsiTheme="minorHAnsi"/>
          <w:sz w:val="22"/>
          <w:lang w:val="en-US"/>
        </w:rPr>
      </w:pPr>
      <w:r>
        <w:rPr>
          <w:lang w:val="en-US"/>
        </w:rPr>
        <w:fldChar w:fldCharType="begin"/>
      </w:r>
      <w:r>
        <w:rPr>
          <w:lang w:val="en-US"/>
        </w:rPr>
        <w:instrText xml:space="preserve"> TOC \h \z \c "Biểu đồ" </w:instrText>
      </w:r>
      <w:r>
        <w:rPr>
          <w:lang w:val="en-US"/>
        </w:rPr>
        <w:fldChar w:fldCharType="separate"/>
      </w:r>
      <w:hyperlink w:anchor="_Toc310172303" w:history="1">
        <w:r w:rsidR="00A87136" w:rsidRPr="00A22CDC">
          <w:rPr>
            <w:rStyle w:val="Hyperlink"/>
          </w:rPr>
          <w:t>Biểu đồ 1</w:t>
        </w:r>
        <w:r w:rsidR="00A87136" w:rsidRPr="00A22CDC">
          <w:rPr>
            <w:rStyle w:val="Hyperlink"/>
            <w:lang w:val="en-US"/>
          </w:rPr>
          <w:t>. Mối liên hệ giữa giá trị Entropy cực đại và số lượng phân lớp</w:t>
        </w:r>
        <w:r w:rsidR="00A87136">
          <w:rPr>
            <w:webHidden/>
          </w:rPr>
          <w:tab/>
        </w:r>
        <w:r w:rsidR="00A87136">
          <w:rPr>
            <w:webHidden/>
          </w:rPr>
          <w:fldChar w:fldCharType="begin"/>
        </w:r>
        <w:r w:rsidR="00A87136">
          <w:rPr>
            <w:webHidden/>
          </w:rPr>
          <w:instrText xml:space="preserve"> PAGEREF _Toc310172303 \h </w:instrText>
        </w:r>
        <w:r w:rsidR="00A87136">
          <w:rPr>
            <w:webHidden/>
          </w:rPr>
        </w:r>
        <w:r w:rsidR="00A87136">
          <w:rPr>
            <w:webHidden/>
          </w:rPr>
          <w:fldChar w:fldCharType="separate"/>
        </w:r>
        <w:r w:rsidR="00A87136">
          <w:rPr>
            <w:webHidden/>
          </w:rPr>
          <w:t>14</w:t>
        </w:r>
        <w:r w:rsidR="00A87136">
          <w:rPr>
            <w:webHidden/>
          </w:rPr>
          <w:fldChar w:fldCharType="end"/>
        </w:r>
      </w:hyperlink>
    </w:p>
    <w:p w:rsidR="00A87136" w:rsidRDefault="00A87136">
      <w:pPr>
        <w:pStyle w:val="TableofFigures"/>
        <w:tabs>
          <w:tab w:val="right" w:leader="dot" w:pos="9017"/>
        </w:tabs>
        <w:rPr>
          <w:rFonts w:asciiTheme="minorHAnsi" w:eastAsiaTheme="minorEastAsia" w:hAnsiTheme="minorHAnsi"/>
          <w:sz w:val="22"/>
          <w:lang w:val="en-US"/>
        </w:rPr>
      </w:pPr>
      <w:hyperlink w:anchor="_Toc310172304" w:history="1">
        <w:r w:rsidRPr="00A22CDC">
          <w:rPr>
            <w:rStyle w:val="Hyperlink"/>
          </w:rPr>
          <w:t>Biểu đồ 2</w:t>
        </w:r>
        <w:r w:rsidRPr="00A22CDC">
          <w:rPr>
            <w:rStyle w:val="Hyperlink"/>
            <w:lang w:val="en-US"/>
          </w:rPr>
          <w:t>. Mối liên hệ giữa giá trị Gini index cực đại và số lượng phân lớp</w:t>
        </w:r>
        <w:r>
          <w:rPr>
            <w:webHidden/>
          </w:rPr>
          <w:tab/>
        </w:r>
        <w:r>
          <w:rPr>
            <w:webHidden/>
          </w:rPr>
          <w:fldChar w:fldCharType="begin"/>
        </w:r>
        <w:r>
          <w:rPr>
            <w:webHidden/>
          </w:rPr>
          <w:instrText xml:space="preserve"> PAGEREF _Toc310172304 \h </w:instrText>
        </w:r>
        <w:r>
          <w:rPr>
            <w:webHidden/>
          </w:rPr>
        </w:r>
        <w:r>
          <w:rPr>
            <w:webHidden/>
          </w:rPr>
          <w:fldChar w:fldCharType="separate"/>
        </w:r>
        <w:r>
          <w:rPr>
            <w:webHidden/>
          </w:rPr>
          <w:t>15</w:t>
        </w:r>
        <w:r>
          <w:rPr>
            <w:webHidden/>
          </w:rPr>
          <w:fldChar w:fldCharType="end"/>
        </w:r>
      </w:hyperlink>
    </w:p>
    <w:p w:rsidR="00FC4A63" w:rsidRDefault="0031137A" w:rsidP="00FC4A63">
      <w:pPr>
        <w:rPr>
          <w:lang w:val="en-US"/>
        </w:rPr>
      </w:pPr>
      <w:r>
        <w:rPr>
          <w:lang w:val="en-US"/>
        </w:rPr>
        <w:fldChar w:fldCharType="end"/>
      </w:r>
    </w:p>
    <w:p w:rsidR="00A41BB5" w:rsidRPr="00A41BB5" w:rsidRDefault="00A41BB5" w:rsidP="00A41BB5">
      <w:pPr>
        <w:pStyle w:val="TOCHeading"/>
        <w:spacing w:line="240" w:lineRule="auto"/>
        <w:outlineLvl w:val="0"/>
        <w:rPr>
          <w:rStyle w:val="Heading1Char"/>
          <w:b/>
          <w:lang w:val="en-US"/>
        </w:rPr>
      </w:pPr>
      <w:bookmarkStart w:id="6" w:name="_Toc310172223"/>
      <w:r>
        <w:rPr>
          <w:rStyle w:val="Heading1Char"/>
          <w:b/>
          <w:lang w:val="en-US"/>
        </w:rPr>
        <w:t>THUẬT NGỮ</w:t>
      </w:r>
      <w:bookmarkEnd w:id="6"/>
    </w:p>
    <w:tbl>
      <w:tblPr>
        <w:tblStyle w:val="LightGrid-Accent1"/>
        <w:tblW w:w="0" w:type="auto"/>
        <w:tblLook w:val="04A0" w:firstRow="1" w:lastRow="0" w:firstColumn="1" w:lastColumn="0" w:noHBand="0" w:noVBand="1"/>
      </w:tblPr>
      <w:tblGrid>
        <w:gridCol w:w="828"/>
        <w:gridCol w:w="3690"/>
        <w:gridCol w:w="4725"/>
      </w:tblGrid>
      <w:tr w:rsidR="00A87136" w:rsidTr="00A87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r>
              <w:rPr>
                <w:lang w:val="en-US"/>
              </w:rPr>
              <w:t>STT</w:t>
            </w:r>
          </w:p>
        </w:tc>
        <w:tc>
          <w:tcPr>
            <w:tcW w:w="3690"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Thuật ngữ</w:t>
            </w:r>
          </w:p>
        </w:tc>
        <w:tc>
          <w:tcPr>
            <w:tcW w:w="4725" w:type="dxa"/>
            <w:vAlign w:val="center"/>
          </w:tcPr>
          <w:p w:rsidR="00A87136" w:rsidRDefault="00A87136" w:rsidP="00A87136">
            <w:pPr>
              <w:spacing w:line="276"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Giải thích</w:t>
            </w: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Tag</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Email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Forum</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Blog</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Social Network</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Taxonomy</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CV</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Resume</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Semantic web</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Framework</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Training set</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S</w:t>
            </w:r>
            <w:r>
              <w:t>eries of rules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Attribute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Class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B</w:t>
            </w:r>
            <w:r>
              <w:t>inary</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P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Nominal</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Kiểu dữ liệu O</w:t>
            </w:r>
            <w:r>
              <w:t>rdinal</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r w:rsidR="00A87136" w:rsidTr="00A8713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r>
              <w:rPr>
                <w:lang w:val="en-US"/>
              </w:rPr>
              <w:t>Kiểu dữ liệu Continuos</w:t>
            </w:r>
          </w:p>
        </w:tc>
        <w:tc>
          <w:tcPr>
            <w:tcW w:w="4725" w:type="dxa"/>
            <w:vAlign w:val="center"/>
          </w:tcPr>
          <w:p w:rsidR="00A87136" w:rsidRDefault="00A87136" w:rsidP="00A87136">
            <w:pPr>
              <w:spacing w:line="276" w:lineRule="auto"/>
              <w:jc w:val="left"/>
              <w:cnfStyle w:val="000000010000" w:firstRow="0" w:lastRow="0" w:firstColumn="0" w:lastColumn="0" w:oddVBand="0" w:evenVBand="0" w:oddHBand="0" w:evenHBand="1" w:firstRowFirstColumn="0" w:firstRowLastColumn="0" w:lastRowFirstColumn="0" w:lastRowLastColumn="0"/>
              <w:rPr>
                <w:lang w:val="en-US"/>
              </w:rPr>
            </w:pPr>
          </w:p>
        </w:tc>
      </w:tr>
      <w:tr w:rsidR="00A87136" w:rsidTr="00A87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 w:type="dxa"/>
            <w:vAlign w:val="center"/>
          </w:tcPr>
          <w:p w:rsidR="00A87136" w:rsidRDefault="00A87136" w:rsidP="00A87136">
            <w:pPr>
              <w:spacing w:line="276" w:lineRule="auto"/>
              <w:jc w:val="center"/>
              <w:rPr>
                <w:lang w:val="en-US"/>
              </w:rPr>
            </w:pPr>
          </w:p>
        </w:tc>
        <w:tc>
          <w:tcPr>
            <w:tcW w:w="3690"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r>
              <w:rPr>
                <w:lang w:val="en-US"/>
              </w:rPr>
              <w:t>Pivot table</w:t>
            </w:r>
          </w:p>
        </w:tc>
        <w:tc>
          <w:tcPr>
            <w:tcW w:w="4725" w:type="dxa"/>
            <w:vAlign w:val="center"/>
          </w:tcPr>
          <w:p w:rsidR="00A87136" w:rsidRDefault="00A87136" w:rsidP="00A87136">
            <w:pPr>
              <w:spacing w:line="276" w:lineRule="auto"/>
              <w:jc w:val="left"/>
              <w:cnfStyle w:val="000000100000" w:firstRow="0" w:lastRow="0" w:firstColumn="0" w:lastColumn="0" w:oddVBand="0" w:evenVBand="0" w:oddHBand="1" w:evenHBand="0" w:firstRowFirstColumn="0" w:firstRowLastColumn="0" w:lastRowFirstColumn="0" w:lastRowLastColumn="0"/>
              <w:rPr>
                <w:lang w:val="en-US"/>
              </w:rPr>
            </w:pPr>
          </w:p>
        </w:tc>
      </w:tr>
    </w:tbl>
    <w:p w:rsidR="00AE3181" w:rsidRDefault="00AE3181" w:rsidP="0069591C">
      <w:pPr>
        <w:pStyle w:val="Heading1"/>
        <w:rPr>
          <w:lang w:val="en-US"/>
        </w:rPr>
      </w:pPr>
      <w:bookmarkStart w:id="7" w:name="_Toc310172224"/>
      <w:r>
        <w:rPr>
          <w:lang w:val="en-US"/>
        </w:rPr>
        <w:lastRenderedPageBreak/>
        <w:t>Nhập đề</w:t>
      </w:r>
      <w:bookmarkEnd w:id="7"/>
    </w:p>
    <w:p w:rsidR="00FE1AFD" w:rsidRDefault="00FE1AFD" w:rsidP="00C47A81">
      <w:pPr>
        <w:ind w:firstLine="432"/>
        <w:rPr>
          <w:lang w:val="en-US"/>
        </w:rPr>
      </w:pPr>
      <w:r>
        <w:rPr>
          <w:lang w:val="en-US"/>
        </w:rPr>
        <w:t xml:space="preserve">Các kiến trúc phần mềm ứng dụng hiện nay đều đi nhiều về giao diện, giao tiếp (communication)  giữa người dùng, những kiến trúc dành riêng giải quyết bài toán nghiệp vụ ít được phổ biến. Bên cạnh đó, hệ thống kiến trúc hiện tại đều rời rạc và không thống nhất, những ứng dụng tìm việc, tìm bạn, tìm mặt hàng, … có chức năng tương đối giống nhau - người dùng đăng thông tin, tìm kiếm và so khớp - nhưng những ứng dụng này chưa có kiến trúc chung. </w:t>
      </w:r>
      <w:r w:rsidRPr="00FE1AFD">
        <w:rPr>
          <w:lang w:val="en-US"/>
        </w:rPr>
        <w:t>Từ nhu cầu thông tin nhiều, đa dạng, cần so khớp nhiều và nhanh,</w:t>
      </w:r>
      <w:r>
        <w:rPr>
          <w:lang w:val="en-US"/>
        </w:rPr>
        <w:t xml:space="preserve"> nhóm chúng tôi muốn xây dựng một kiến trúc phần mềm giúp người dùng đăng tải và so khớp thông tin một cách dễ dàng, nhanh chóng và hiệu quả hơn.</w:t>
      </w:r>
    </w:p>
    <w:p w:rsidR="00FE1AFD" w:rsidRDefault="00FE1AFD" w:rsidP="00C47A81">
      <w:pPr>
        <w:ind w:firstLine="432"/>
        <w:rPr>
          <w:lang w:val="en-US"/>
        </w:rPr>
      </w:pPr>
      <w:r>
        <w:rPr>
          <w:lang w:val="en-US"/>
        </w:rPr>
        <w:t xml:space="preserve">Trong khuôn khổ thực hiện đề tài, chúng tôi </w:t>
      </w:r>
      <w:r w:rsidR="00215557">
        <w:rPr>
          <w:lang w:val="en-US"/>
        </w:rPr>
        <w:t>muốn</w:t>
      </w:r>
      <w:r>
        <w:rPr>
          <w:lang w:val="en-US"/>
        </w:rPr>
        <w:t xml:space="preserve"> cung cấp những giải pháp nhằm xây dựng kiến trúc </w:t>
      </w:r>
      <w:r w:rsidR="00D931B6">
        <w:rPr>
          <w:lang w:val="en-US"/>
        </w:rPr>
        <w:t xml:space="preserve">nghiệp vụ </w:t>
      </w:r>
      <w:r>
        <w:rPr>
          <w:lang w:val="en-US"/>
        </w:rPr>
        <w:t>nói trên</w:t>
      </w:r>
      <w:r w:rsidR="00D931B6">
        <w:rPr>
          <w:lang w:val="en-US"/>
        </w:rPr>
        <w:t>, đồng thời áp dụng giải pháp kiến trúc này vào lĩnh vực tuyển dụng. Chúng tôi tạm gọi kiến trúc được áp dụng vào lĩnh vực tuyển dụng này là Job Zoom framework. Từ việc áp dụng vào một lĩnh vực cụ thể đó, chúng tôi sẽ tiến hành đánh giá giải pháp của chúng tôi đưa ra liệu có hợp lý và giải quyết hiệu quả các vấn đề đưa ra hay không.</w:t>
      </w:r>
    </w:p>
    <w:p w:rsidR="00FE1AFD" w:rsidRDefault="00FE1AFD" w:rsidP="00FE1AFD">
      <w:pPr>
        <w:ind w:firstLine="432"/>
        <w:rPr>
          <w:lang w:val="en-US"/>
        </w:rPr>
      </w:pPr>
      <w:r>
        <w:rPr>
          <w:lang w:val="en-US"/>
        </w:rPr>
        <w:t xml:space="preserve">Phương pháp thực hiện của chúng tôi là phân tích </w:t>
      </w:r>
      <w:r w:rsidR="00D931B6">
        <w:rPr>
          <w:lang w:val="en-US"/>
        </w:rPr>
        <w:t xml:space="preserve">nhu cầu người dùng, các </w:t>
      </w:r>
      <w:r>
        <w:rPr>
          <w:lang w:val="en-US"/>
        </w:rPr>
        <w:t>hệ thống các website tìm việc trong và ngoài nước nhóm, cùng với việc thu thập sưu liệu các thông tin hiện có trên internet, các mẫu thiết kế và kiến trúc cơ bản, lý thuyết khai thác dữ liệu và phương pháp phân loại động</w:t>
      </w:r>
      <w:r w:rsidR="00215557">
        <w:rPr>
          <w:lang w:val="en-US"/>
        </w:rPr>
        <w:t xml:space="preserve"> (cụ thể là cây quyết định và taxonomy)</w:t>
      </w:r>
      <w:r>
        <w:rPr>
          <w:lang w:val="en-US"/>
        </w:rPr>
        <w:t xml:space="preserve"> để đánh giá điểm mạnh, điểm yếu của hệ thống các website tìm việc hiện có, từ đó đưa ra những đưa ra những </w:t>
      </w:r>
      <w:r w:rsidR="00D931B6">
        <w:rPr>
          <w:lang w:val="en-US"/>
        </w:rPr>
        <w:t>giải pháp có tính hiệu quả cao cho đề tài.</w:t>
      </w:r>
    </w:p>
    <w:p w:rsidR="00FE1AFD" w:rsidRDefault="00FE1AFD" w:rsidP="00FE1AFD">
      <w:pPr>
        <w:ind w:firstLine="432"/>
        <w:rPr>
          <w:lang w:val="en-US"/>
        </w:rPr>
      </w:pPr>
      <w:r>
        <w:rPr>
          <w:lang w:val="en-US"/>
        </w:rPr>
        <w:t>Mục tiêu của nhóm chúng tôi khi thực hiện đề tài “</w:t>
      </w:r>
      <w:r w:rsidRPr="00100C48">
        <w:rPr>
          <w:b/>
          <w:lang w:val="en-US"/>
        </w:rPr>
        <w:t>xây dựng kiến trúc hệ thống cổng thông tin tìm việc</w:t>
      </w:r>
      <w:r>
        <w:rPr>
          <w:b/>
          <w:lang w:val="en-US"/>
        </w:rPr>
        <w:t xml:space="preserve">” </w:t>
      </w:r>
      <w:r>
        <w:rPr>
          <w:lang w:val="en-US"/>
        </w:rPr>
        <w:t xml:space="preserve">là cung cấp </w:t>
      </w:r>
      <w:r w:rsidR="0063022C">
        <w:rPr>
          <w:lang w:val="en-US"/>
        </w:rPr>
        <w:t xml:space="preserve">giải pháp kiến trúc nghiệp vụ linh hoạt giúp người dùng đăng tải thông tin và so khớp, cung cấp một JobZoom </w:t>
      </w:r>
      <w:r>
        <w:rPr>
          <w:lang w:val="en-US"/>
        </w:rPr>
        <w:t xml:space="preserve">framework đảm bảo tính linh hoạt khi áp dụng trong nhiều hệ thống ngành nghề khác nhau, hỗ trợ người tìm việc hoàn thiện CV tìm việc của mình và hỗ trợ nhà tuyển dụng trong việc đánh giá ứng viên. Đồng thời, doanh nghiệp cung cấp website tìm việc có thể dễ dàng xây dựng hoặc hoàn thiện website của mình dựa trên </w:t>
      </w:r>
      <w:r w:rsidR="0063022C">
        <w:rPr>
          <w:lang w:val="en-US"/>
        </w:rPr>
        <w:t>Job Zoom framework.</w:t>
      </w:r>
    </w:p>
    <w:p w:rsidR="00FE1AFD" w:rsidRPr="00BF4F6E" w:rsidRDefault="00FE1AFD" w:rsidP="00FE1AFD">
      <w:pPr>
        <w:ind w:firstLine="432"/>
        <w:rPr>
          <w:lang w:val="en-US"/>
        </w:rPr>
      </w:pPr>
      <w:r>
        <w:rPr>
          <w:lang w:val="en-US"/>
        </w:rPr>
        <w:t xml:space="preserve">Với những ưu điểm của </w:t>
      </w:r>
      <w:r w:rsidR="0063022C">
        <w:rPr>
          <w:lang w:val="en-US"/>
        </w:rPr>
        <w:t xml:space="preserve">kiến trúc nghiệp vụ đăng thông tin và so khớp nói chung và </w:t>
      </w:r>
      <w:r>
        <w:rPr>
          <w:lang w:val="en-US"/>
        </w:rPr>
        <w:t>Job Zoom framework</w:t>
      </w:r>
      <w:r w:rsidR="0063022C">
        <w:rPr>
          <w:lang w:val="en-US"/>
        </w:rPr>
        <w:t xml:space="preserve"> nói riêng</w:t>
      </w:r>
      <w:r>
        <w:rPr>
          <w:lang w:val="en-US"/>
        </w:rPr>
        <w:t xml:space="preserve">, chúng tôi hy vọng đề tài </w:t>
      </w:r>
      <w:r w:rsidRPr="00BF4F6E">
        <w:rPr>
          <w:lang w:val="en-US"/>
        </w:rPr>
        <w:t>sẽ</w:t>
      </w:r>
      <w:r>
        <w:rPr>
          <w:lang w:val="en-US"/>
        </w:rPr>
        <w:t xml:space="preserve"> được ứng dụng </w:t>
      </w:r>
      <w:r w:rsidR="0063022C">
        <w:rPr>
          <w:lang w:val="en-US"/>
        </w:rPr>
        <w:t xml:space="preserve">và triển khai </w:t>
      </w:r>
      <w:r>
        <w:rPr>
          <w:lang w:val="en-US"/>
        </w:rPr>
        <w:t xml:space="preserve">rộng rãi trong các website </w:t>
      </w:r>
      <w:r w:rsidR="0063022C">
        <w:rPr>
          <w:lang w:val="en-US"/>
        </w:rPr>
        <w:t xml:space="preserve">so khớp, đánh giá cũng như các website </w:t>
      </w:r>
      <w:r>
        <w:rPr>
          <w:lang w:val="en-US"/>
        </w:rPr>
        <w:t xml:space="preserve">tìm việc trực tuyến, góp phần nâng cao hiệu quả và tiện ích cho người </w:t>
      </w:r>
      <w:r w:rsidR="0063022C">
        <w:rPr>
          <w:lang w:val="en-US"/>
        </w:rPr>
        <w:t>dùng đưa ra những quyết định hiệu quả và kịp thời.</w:t>
      </w:r>
    </w:p>
    <w:p w:rsidR="002E55B1" w:rsidRDefault="002E55B1" w:rsidP="002E55B1">
      <w:pPr>
        <w:pStyle w:val="Heading1"/>
        <w:rPr>
          <w:lang w:val="en-US"/>
        </w:rPr>
      </w:pPr>
      <w:bookmarkStart w:id="8" w:name="OLE_LINK13"/>
      <w:bookmarkStart w:id="9" w:name="OLE_LINK14"/>
      <w:bookmarkStart w:id="10" w:name="_Toc310172225"/>
      <w:r>
        <w:rPr>
          <w:lang w:val="en-US"/>
        </w:rPr>
        <w:lastRenderedPageBreak/>
        <w:t>Giới thiệ</w:t>
      </w:r>
      <w:r w:rsidR="00B85DBC">
        <w:rPr>
          <w:lang w:val="en-US"/>
        </w:rPr>
        <w:t xml:space="preserve">u </w:t>
      </w:r>
      <w:r w:rsidR="0046793C">
        <w:rPr>
          <w:lang w:val="en-US"/>
        </w:rPr>
        <w:t>bài toán</w:t>
      </w:r>
      <w:r w:rsidR="0092057D">
        <w:rPr>
          <w:lang w:val="en-US"/>
        </w:rPr>
        <w:t xml:space="preserve"> kiến trúc</w:t>
      </w:r>
      <w:bookmarkEnd w:id="10"/>
    </w:p>
    <w:p w:rsidR="00B10D15" w:rsidRPr="00B10D15" w:rsidRDefault="00B10D15" w:rsidP="00B10D15">
      <w:pPr>
        <w:ind w:firstLine="432"/>
        <w:rPr>
          <w:lang w:val="en-US"/>
        </w:rPr>
      </w:pPr>
      <w:r>
        <w:rPr>
          <w:lang w:val="en-US"/>
        </w:rPr>
        <w:t xml:space="preserve">Ngày nay, </w:t>
      </w:r>
      <w:r w:rsidRPr="00B10D15">
        <w:rPr>
          <w:lang w:val="en-US"/>
        </w:rPr>
        <w:t>Internet mang lại rất nhiều tiện ích hữu dụng cho người sử dụng, một trong các tiện ích phổ thông của Internet là hệ thống thư điện tử (email), trò chuyện trực tuyến (chat), máy truy tìm dữ liệ</w:t>
      </w:r>
      <w:r>
        <w:rPr>
          <w:lang w:val="en-US"/>
        </w:rPr>
        <w:t>u (search engine) và nhiều dịch vụ tiện ích khác</w:t>
      </w:r>
      <w:r w:rsidRPr="00B10D15">
        <w:rPr>
          <w:lang w:val="en-US"/>
        </w:rPr>
        <w:t xml:space="preserve">. </w:t>
      </w:r>
      <w:r>
        <w:rPr>
          <w:lang w:val="en-US"/>
        </w:rPr>
        <w:t xml:space="preserve">Những hệ thống này </w:t>
      </w:r>
      <w:r w:rsidRPr="00B10D15">
        <w:rPr>
          <w:lang w:val="en-US"/>
        </w:rPr>
        <w:t>cung cấp một khối lượng thông tin và dịch vụ khổng lồ trên Internet.</w:t>
      </w:r>
      <w:r w:rsidR="002E7F5A">
        <w:rPr>
          <w:lang w:val="en-US"/>
        </w:rPr>
        <w:t xml:space="preserve"> </w:t>
      </w:r>
      <w:r w:rsidR="002E3B13">
        <w:t>29 năm trôi qua kể từ ngày 30/8/1982, ngày hệ thống liên lạc bằng thư điện tử (email) được cấp bản quyền</w:t>
      </w:r>
      <w:r w:rsidR="002E3B13">
        <w:rPr>
          <w:lang w:val="en-US"/>
        </w:rPr>
        <w:t xml:space="preserve">, </w:t>
      </w:r>
      <w:r>
        <w:rPr>
          <w:lang w:val="en-US"/>
        </w:rPr>
        <w:t xml:space="preserve">có thể nói đây là </w:t>
      </w:r>
      <w:r w:rsidRPr="00B10D15">
        <w:rPr>
          <w:lang w:val="en-US"/>
        </w:rPr>
        <w:t>một phương tiện thông tin rất nhanh</w:t>
      </w:r>
      <w:r>
        <w:rPr>
          <w:lang w:val="en-US"/>
        </w:rPr>
        <w:t>, v</w:t>
      </w:r>
      <w:r w:rsidRPr="00B10D15">
        <w:rPr>
          <w:lang w:val="en-US"/>
        </w:rPr>
        <w:t>ận tốc truyền thư điện tử chỉ vài giây đến vài phút và chi phí rất nhỏ không đáng kể so với gửi qua đường bưu điện</w:t>
      </w:r>
      <w:r w:rsidR="00D45A1E">
        <w:rPr>
          <w:lang w:val="en-US"/>
        </w:rPr>
        <w:t>. V</w:t>
      </w:r>
      <w:r>
        <w:rPr>
          <w:lang w:val="en-US"/>
        </w:rPr>
        <w:t xml:space="preserve">iệc gửi email cho một nhóm thật sự </w:t>
      </w:r>
      <w:r w:rsidR="002E3B13">
        <w:rPr>
          <w:lang w:val="en-US"/>
        </w:rPr>
        <w:t xml:space="preserve">trở nên </w:t>
      </w:r>
      <w:r>
        <w:rPr>
          <w:lang w:val="en-US"/>
        </w:rPr>
        <w:t>khó khăn khi phải nhập danh sách người nhận</w:t>
      </w:r>
      <w:r w:rsidR="002E3B13">
        <w:rPr>
          <w:lang w:val="en-US"/>
        </w:rPr>
        <w:t xml:space="preserve"> gây mất thời gian, việc email bị nhận nhầm là thư rác sẽ cao. Để giải quyết vấn đề này, </w:t>
      </w:r>
      <w:r w:rsidR="006D3397">
        <w:rPr>
          <w:lang w:val="en-US"/>
        </w:rPr>
        <w:t>hộp thư nhóm</w:t>
      </w:r>
      <w:r w:rsidR="00D45A1E">
        <w:rPr>
          <w:lang w:val="en-US"/>
        </w:rPr>
        <w:t xml:space="preserve"> (group)</w:t>
      </w:r>
      <w:r w:rsidR="006D3397">
        <w:rPr>
          <w:lang w:val="en-US"/>
        </w:rPr>
        <w:t xml:space="preserve"> </w:t>
      </w:r>
      <w:r w:rsidR="002E3B13">
        <w:rPr>
          <w:lang w:val="en-US"/>
        </w:rPr>
        <w:t>đã ra đờ</w:t>
      </w:r>
      <w:r w:rsidR="006D3397">
        <w:rPr>
          <w:lang w:val="en-US"/>
        </w:rPr>
        <w:t>i nhằm giải quyết được khuyết điểm của email, việc gử</w:t>
      </w:r>
      <w:r w:rsidR="00D45A1E">
        <w:rPr>
          <w:lang w:val="en-US"/>
        </w:rPr>
        <w:t xml:space="preserve">i email cho </w:t>
      </w:r>
      <w:r w:rsidR="006D3397">
        <w:rPr>
          <w:lang w:val="en-US"/>
        </w:rPr>
        <w:t>một nhóm trở nên dễ dàng hơn.</w:t>
      </w:r>
      <w:r w:rsidR="00D45A1E">
        <w:rPr>
          <w:lang w:val="en-US"/>
        </w:rPr>
        <w:t xml:space="preserve"> Chưa dừng lại ở đó, </w:t>
      </w:r>
      <w:r w:rsidR="00B07433">
        <w:rPr>
          <w:lang w:val="en-US"/>
        </w:rPr>
        <w:t xml:space="preserve">diễn đàn (forum) ra đời nhằm bổ sung những thiếu sót của group </w:t>
      </w:r>
      <w:r w:rsidR="00846278">
        <w:rPr>
          <w:lang w:val="en-US"/>
        </w:rPr>
        <w:t>–</w:t>
      </w:r>
      <w:r w:rsidR="00B07433">
        <w:rPr>
          <w:lang w:val="en-US"/>
        </w:rPr>
        <w:t xml:space="preserve"> </w:t>
      </w:r>
      <w:r w:rsidR="00846278">
        <w:rPr>
          <w:lang w:val="en-US"/>
        </w:rPr>
        <w:t>việc trao đổi thông tin giữa một nhóm người được thực hiện một cách dễ dàng và nhanh chóng hơn, những bài viết cũng được phân chia thành từng chủ đề cụ thể</w:t>
      </w:r>
      <w:r w:rsidR="00D45A1E">
        <w:rPr>
          <w:lang w:val="en-US"/>
        </w:rPr>
        <w:t xml:space="preserve"> và rõ ràng hơn. Tuy nhiên, việc phân loại bài viết trên forum cũng không phải là vấn đề đơn giản, một bài viết trong forum chỉ thuộc về duy nhất một chủ đề, do đó, khi một bài viết thuộc về nhiều chủ đề khác nhau, khi chúng ta để bài viết trong chủ đề này, thì khi vào chủ đề kia lại không thấy và ngược lạ</w:t>
      </w:r>
      <w:r w:rsidR="0086488F">
        <w:rPr>
          <w:lang w:val="en-US"/>
        </w:rPr>
        <w:t>i. Để giải quyết vấn đề này, thẻ (tag) đã ra đời. Việc ra đời của tag cùng với blog và mạng xã hội đã đánh dấu bước ngoặc phát triển mới của internet. Một bài viết sẽ được tag những tag liên quan, sự liên kết các tag này góp phần giải quyết cho việc phân loại bài viết trở nên dễ dàng hơn.</w:t>
      </w:r>
      <w:r w:rsidR="00890428">
        <w:rPr>
          <w:lang w:val="en-US"/>
        </w:rPr>
        <w:t xml:space="preserve"> Tag gợi ý cho chúng tôi thực hiện một hệ thống, mà trên đó </w:t>
      </w:r>
      <w:r w:rsidR="00890428" w:rsidRPr="002E7F5A">
        <w:rPr>
          <w:i/>
          <w:lang w:val="en-US"/>
        </w:rPr>
        <w:t>các thực thể khác nhau được định nghĩa thông qua tag, những tag được liên kết với nhau tạo thành một cây yêu cầu hay cây thông tin giúp dễ dàng phân loại và đánh giá đối tượng trở nên dễ dàng hơn</w:t>
      </w:r>
      <w:r w:rsidR="00890428">
        <w:rPr>
          <w:lang w:val="en-US"/>
        </w:rPr>
        <w:t>. Chẳng hạn khi bạn muố</w:t>
      </w:r>
      <w:r w:rsidR="002E7F5A">
        <w:rPr>
          <w:lang w:val="en-US"/>
        </w:rPr>
        <w:t>n mua 1 cái áo</w:t>
      </w:r>
      <w:r w:rsidR="00890428">
        <w:rPr>
          <w:lang w:val="en-US"/>
        </w:rPr>
        <w:t>, bạn sẽ miêu tả những chi tiết mà bạ</w:t>
      </w:r>
      <w:r w:rsidR="002E7F5A">
        <w:rPr>
          <w:lang w:val="en-US"/>
        </w:rPr>
        <w:t xml:space="preserve">n cần chẳng hạn như: sơ mi, có khuyu, màu xanh,… </w:t>
      </w:r>
      <w:r w:rsidR="00FE1AFD">
        <w:rPr>
          <w:lang w:val="en-US"/>
        </w:rPr>
        <w:t xml:space="preserve">bên cạnh đó, </w:t>
      </w:r>
      <w:r w:rsidR="002E7F5A">
        <w:rPr>
          <w:lang w:val="en-US"/>
        </w:rPr>
        <w:t>các công ty dệt may cũng sẽ mô tả sản phẩm của mình dưới dạng tag, việc so sánh giữa cây yêu cầu của người tiêu dùng và cây thông tin về sản phẩm của công ty dệt may sẽ gợi ý cho người tiêu dùng mua sản phẩm mình yêu thích và nhà sản xuất bán được sản phẩm</w:t>
      </w:r>
      <w:r w:rsidR="00FE1AFD">
        <w:rPr>
          <w:lang w:val="en-US"/>
        </w:rPr>
        <w:t>.</w:t>
      </w:r>
    </w:p>
    <w:p w:rsidR="006715B2" w:rsidRPr="002E7F5A" w:rsidRDefault="007F6FA8" w:rsidP="002E7F5A">
      <w:pPr>
        <w:ind w:firstLine="432"/>
        <w:rPr>
          <w:lang w:val="en-US"/>
        </w:rPr>
      </w:pPr>
      <w:r>
        <w:rPr>
          <w:lang w:val="en-US"/>
        </w:rPr>
        <w:t>Các kiến trúc phần mềm ứng dụng hiện nay đều đi nhiều về giao diện, giao tiếp</w:t>
      </w:r>
      <w:r w:rsidR="00370325">
        <w:rPr>
          <w:lang w:val="en-US"/>
        </w:rPr>
        <w:t xml:space="preserve"> (communication) </w:t>
      </w:r>
      <w:r>
        <w:rPr>
          <w:lang w:val="en-US"/>
        </w:rPr>
        <w:t xml:space="preserve"> giữa người dùn</w:t>
      </w:r>
      <w:r w:rsidR="00370325">
        <w:rPr>
          <w:lang w:val="en-US"/>
        </w:rPr>
        <w:t>g</w:t>
      </w:r>
      <w:r>
        <w:rPr>
          <w:lang w:val="en-US"/>
        </w:rPr>
        <w:t>, những kiến trúc dành riêng giải quyết bài toán nghiệp vụ ít được phổ biến</w:t>
      </w:r>
      <w:r w:rsidR="002E7F5A">
        <w:rPr>
          <w:lang w:val="en-US"/>
        </w:rPr>
        <w:t>.</w:t>
      </w:r>
      <w:r w:rsidR="00D2281C">
        <w:rPr>
          <w:lang w:val="en-US"/>
        </w:rPr>
        <w:t xml:space="preserve"> Bên cạnh đó, hệ thống kiến trúc rời rạc và không thống nhất, những ứng dụng tìm việc, tìm bạn, tìm mặt hàng</w:t>
      </w:r>
      <w:r w:rsidR="00FE1AFD">
        <w:rPr>
          <w:lang w:val="en-US"/>
        </w:rPr>
        <w:t>, …</w:t>
      </w:r>
      <w:r w:rsidR="00D2281C">
        <w:rPr>
          <w:lang w:val="en-US"/>
        </w:rPr>
        <w:t xml:space="preserve"> có chức năng tương đối giống nhau - người dùng đăng thông tin, tìm kiếm và so khớp - nhưng những ứng dụng này chưa có kiến trúc chung. </w:t>
      </w:r>
      <w:r w:rsidR="002E7F5A">
        <w:rPr>
          <w:lang w:val="en-US"/>
        </w:rPr>
        <w:lastRenderedPageBreak/>
        <w:t xml:space="preserve">Từ </w:t>
      </w:r>
      <w:r w:rsidR="002E7F5A" w:rsidRPr="002E7F5A">
        <w:rPr>
          <w:b/>
          <w:i/>
          <w:lang w:val="en-US"/>
        </w:rPr>
        <w:t>n</w:t>
      </w:r>
      <w:r w:rsidR="006715B2" w:rsidRPr="002E7F5A">
        <w:rPr>
          <w:b/>
          <w:i/>
          <w:lang w:val="en-US"/>
        </w:rPr>
        <w:t>hu cầu thông tin nhiều, đa dạng, cần so khớp nhiều và nhanh</w:t>
      </w:r>
      <w:r w:rsidR="002E7F5A">
        <w:rPr>
          <w:lang w:val="en-US"/>
        </w:rPr>
        <w:t xml:space="preserve">, chúng tôi nghĩ về một kiến trúc phần mềm giúp người dùng đăng tải và so khớp thông tin một cách dễ dàng, nhanh chóng </w:t>
      </w:r>
      <w:r w:rsidR="00FE1AFD">
        <w:rPr>
          <w:lang w:val="en-US"/>
        </w:rPr>
        <w:t>và hiệu quả</w:t>
      </w:r>
      <w:r w:rsidR="002E7F5A">
        <w:rPr>
          <w:lang w:val="en-US"/>
        </w:rPr>
        <w:t>. Kiến trúc này phải giải quyết được những bài toán sau:</w:t>
      </w:r>
    </w:p>
    <w:p w:rsidR="002E55B1" w:rsidRDefault="002E55B1" w:rsidP="002E55B1">
      <w:pPr>
        <w:pStyle w:val="Heading2"/>
        <w:rPr>
          <w:lang w:val="en-US"/>
        </w:rPr>
      </w:pPr>
      <w:bookmarkStart w:id="11" w:name="_Toc310172226"/>
      <w:r>
        <w:rPr>
          <w:lang w:val="en-US"/>
        </w:rPr>
        <w:t>Bài toán 1</w:t>
      </w:r>
      <w:r w:rsidR="007F6FA8">
        <w:rPr>
          <w:lang w:val="en-US"/>
        </w:rPr>
        <w:t xml:space="preserve">: </w:t>
      </w:r>
      <w:r w:rsidR="00796C07">
        <w:rPr>
          <w:lang w:val="en-US"/>
        </w:rPr>
        <w:t>Tổ chức thông tin và s</w:t>
      </w:r>
      <w:r w:rsidR="007F6FA8">
        <w:rPr>
          <w:lang w:val="en-US"/>
        </w:rPr>
        <w:t>ự linh hoạt của hệ thống so khớp</w:t>
      </w:r>
      <w:bookmarkEnd w:id="11"/>
    </w:p>
    <w:p w:rsidR="002E55B1" w:rsidRDefault="002E7F5A" w:rsidP="00796C07">
      <w:pPr>
        <w:ind w:firstLine="576"/>
        <w:rPr>
          <w:lang w:val="en-US"/>
        </w:rPr>
      </w:pPr>
      <w:r>
        <w:rPr>
          <w:lang w:val="en-US"/>
        </w:rPr>
        <w:t>Phát sinh từ nhu cầu so khớp thông tin ngày càng nhiều: tìm việc, tìm bạn, tìm mặt hàng,… kiến trúc phần mềm</w:t>
      </w:r>
      <w:r w:rsidR="00796C07">
        <w:rPr>
          <w:lang w:val="en-US"/>
        </w:rPr>
        <w:t xml:space="preserve"> của chúng tôi</w:t>
      </w:r>
      <w:r>
        <w:rPr>
          <w:lang w:val="en-US"/>
        </w:rPr>
        <w:t xml:space="preserve"> phải đáp ứng được sự linh hoạt của hệ thống</w:t>
      </w:r>
      <w:r w:rsidR="00796C07">
        <w:rPr>
          <w:lang w:val="en-US"/>
        </w:rPr>
        <w:t xml:space="preserve"> so khớp đồng thời t</w:t>
      </w:r>
      <w:r w:rsidR="00D2281C">
        <w:rPr>
          <w:lang w:val="en-US"/>
        </w:rPr>
        <w:t>hông tin về một thực thể phải được thể hiện và phân loại một cách rõ ràng</w:t>
      </w:r>
      <w:r w:rsidR="00796C07">
        <w:rPr>
          <w:lang w:val="en-US"/>
        </w:rPr>
        <w:t xml:space="preserve"> dưới dạng cây</w:t>
      </w:r>
      <w:r w:rsidR="00D2281C">
        <w:rPr>
          <w:lang w:val="en-US"/>
        </w:rPr>
        <w:t>, dễ dàng trong việ</w:t>
      </w:r>
      <w:r w:rsidR="00796C07">
        <w:rPr>
          <w:lang w:val="en-US"/>
        </w:rPr>
        <w:t>c tìm kiếm và đánh giá mức độ so khớp.</w:t>
      </w:r>
    </w:p>
    <w:p w:rsidR="002E55B1" w:rsidRDefault="002E55B1" w:rsidP="002E55B1">
      <w:pPr>
        <w:pStyle w:val="Heading2"/>
        <w:rPr>
          <w:lang w:val="en-US"/>
        </w:rPr>
      </w:pPr>
      <w:bookmarkStart w:id="12" w:name="_Toc310172227"/>
      <w:r>
        <w:rPr>
          <w:lang w:val="en-US"/>
        </w:rPr>
        <w:t>Bài toán 2</w:t>
      </w:r>
      <w:r w:rsidR="007F6FA8">
        <w:rPr>
          <w:lang w:val="en-US"/>
        </w:rPr>
        <w:t xml:space="preserve">: Mức độ tương quan giữa những </w:t>
      </w:r>
      <w:r w:rsidR="00D2281C">
        <w:rPr>
          <w:lang w:val="en-US"/>
        </w:rPr>
        <w:t>thẻ thông tin</w:t>
      </w:r>
      <w:r w:rsidR="007F6FA8">
        <w:rPr>
          <w:lang w:val="en-US"/>
        </w:rPr>
        <w:t xml:space="preserve"> bất kỳ</w:t>
      </w:r>
      <w:bookmarkEnd w:id="12"/>
    </w:p>
    <w:p w:rsidR="002E55B1" w:rsidRDefault="00D2281C" w:rsidP="00796C07">
      <w:pPr>
        <w:ind w:firstLine="576"/>
        <w:rPr>
          <w:lang w:val="en-US"/>
        </w:rPr>
      </w:pPr>
      <w:r>
        <w:rPr>
          <w:lang w:val="en-US"/>
        </w:rPr>
        <w:t xml:space="preserve">Một số </w:t>
      </w:r>
      <w:r w:rsidR="00796C07">
        <w:rPr>
          <w:lang w:val="en-US"/>
        </w:rPr>
        <w:t>tag</w:t>
      </w:r>
      <w:r>
        <w:rPr>
          <w:lang w:val="en-US"/>
        </w:rPr>
        <w:t xml:space="preserve"> có mức độ tương quan giữa những tag khác trong hệ thống (ví dụ: cây xanh và thực vật có một mức độ tương quan với nhau), kiến trúc phần mềm phải hỗ trợ cho việc</w:t>
      </w:r>
      <w:r w:rsidR="00796C07">
        <w:rPr>
          <w:lang w:val="en-US"/>
        </w:rPr>
        <w:t xml:space="preserve"> mô tả, </w:t>
      </w:r>
      <w:r>
        <w:rPr>
          <w:lang w:val="en-US"/>
        </w:rPr>
        <w:t>đánh giá mức độ tương quan ấy.</w:t>
      </w:r>
    </w:p>
    <w:p w:rsidR="002E55B1" w:rsidRDefault="002E55B1" w:rsidP="002E55B1">
      <w:pPr>
        <w:pStyle w:val="Heading2"/>
        <w:rPr>
          <w:lang w:val="en-US"/>
        </w:rPr>
      </w:pPr>
      <w:bookmarkStart w:id="13" w:name="_Toc310172228"/>
      <w:r>
        <w:rPr>
          <w:lang w:val="en-US"/>
        </w:rPr>
        <w:t>Bài toán 3</w:t>
      </w:r>
      <w:r w:rsidR="007F6FA8">
        <w:rPr>
          <w:lang w:val="en-US"/>
        </w:rPr>
        <w:t>: Bài toán so khớp kết hợp mức độ tương quan giữa các tag</w:t>
      </w:r>
      <w:bookmarkEnd w:id="13"/>
    </w:p>
    <w:p w:rsidR="00796C07" w:rsidRDefault="00796C07" w:rsidP="00796C07">
      <w:pPr>
        <w:ind w:firstLine="432"/>
        <w:rPr>
          <w:lang w:val="en-US"/>
        </w:rPr>
      </w:pPr>
      <w:r>
        <w:rPr>
          <w:lang w:val="en-US"/>
        </w:rPr>
        <w:t>Kiến trúc phần mềm cung cấp thông tin về việc so khớp cho người dùng quyết định. Thông tin về việc so khớp sẽ được thể hiện thông qua những con số giúp người dùng có thể đưa ra những quyết định một cách hiệu quả và nhanh chóng.</w:t>
      </w:r>
    </w:p>
    <w:p w:rsidR="00E93E27" w:rsidRDefault="00E93E27" w:rsidP="00E93E27">
      <w:pPr>
        <w:pStyle w:val="Heading1"/>
        <w:rPr>
          <w:lang w:val="en-US"/>
        </w:rPr>
      </w:pPr>
      <w:bookmarkStart w:id="14" w:name="_Ref310172123"/>
      <w:bookmarkStart w:id="15" w:name="_Toc310172229"/>
      <w:r>
        <w:rPr>
          <w:lang w:val="en-US"/>
        </w:rPr>
        <w:t xml:space="preserve">Nền tảng </w:t>
      </w:r>
      <w:r w:rsidR="002E55B1">
        <w:rPr>
          <w:lang w:val="en-US"/>
        </w:rPr>
        <w:t>kiến trúc</w:t>
      </w:r>
      <w:bookmarkEnd w:id="14"/>
      <w:bookmarkEnd w:id="15"/>
    </w:p>
    <w:p w:rsidR="006517EF" w:rsidRDefault="006517EF" w:rsidP="006517EF">
      <w:pPr>
        <w:pStyle w:val="Heading2"/>
        <w:rPr>
          <w:lang w:val="en-US"/>
        </w:rPr>
      </w:pPr>
      <w:bookmarkStart w:id="16" w:name="_Toc310172230"/>
      <w:r>
        <w:rPr>
          <w:lang w:val="en-US"/>
        </w:rPr>
        <w:t>Tag</w:t>
      </w:r>
      <w:bookmarkEnd w:id="16"/>
    </w:p>
    <w:p w:rsidR="006517EF" w:rsidRPr="006517EF" w:rsidRDefault="006517EF" w:rsidP="006517EF">
      <w:pPr>
        <w:rPr>
          <w:lang w:val="en-US"/>
        </w:rPr>
      </w:pPr>
    </w:p>
    <w:p w:rsidR="006517EF" w:rsidRDefault="006517EF" w:rsidP="006517EF">
      <w:pPr>
        <w:pStyle w:val="Heading2"/>
        <w:rPr>
          <w:lang w:val="en-US"/>
        </w:rPr>
      </w:pPr>
      <w:bookmarkStart w:id="17" w:name="_Toc310172231"/>
      <w:r>
        <w:rPr>
          <w:lang w:val="en-US"/>
        </w:rPr>
        <w:t>Độ tương quan giữa các tag</w:t>
      </w:r>
      <w:bookmarkEnd w:id="17"/>
    </w:p>
    <w:p w:rsidR="006517EF" w:rsidRPr="006517EF" w:rsidRDefault="006517EF" w:rsidP="006517EF">
      <w:pPr>
        <w:rPr>
          <w:lang w:val="en-US"/>
        </w:rPr>
      </w:pPr>
    </w:p>
    <w:p w:rsidR="006517EF" w:rsidRDefault="006517EF" w:rsidP="006517EF">
      <w:pPr>
        <w:pStyle w:val="Heading2"/>
        <w:rPr>
          <w:lang w:val="en-US"/>
        </w:rPr>
      </w:pPr>
      <w:bookmarkStart w:id="18" w:name="_Toc310172232"/>
      <w:r>
        <w:rPr>
          <w:lang w:val="en-US"/>
        </w:rPr>
        <w:t>So khớp tag</w:t>
      </w:r>
      <w:bookmarkEnd w:id="18"/>
    </w:p>
    <w:p w:rsidR="006517EF" w:rsidRPr="006517EF" w:rsidRDefault="006517EF" w:rsidP="006517EF">
      <w:pPr>
        <w:rPr>
          <w:lang w:val="en-US"/>
        </w:rPr>
      </w:pPr>
    </w:p>
    <w:p w:rsidR="006517EF" w:rsidRDefault="006517EF" w:rsidP="006517EF">
      <w:pPr>
        <w:pStyle w:val="Heading2"/>
        <w:rPr>
          <w:lang w:val="en-US"/>
        </w:rPr>
      </w:pPr>
      <w:bookmarkStart w:id="19" w:name="_Toc310172233"/>
      <w:r>
        <w:rPr>
          <w:lang w:val="en-US"/>
        </w:rPr>
        <w:t>Matching tool - kết hợp độ tương quan và so khớp tag</w:t>
      </w:r>
      <w:bookmarkEnd w:id="19"/>
    </w:p>
    <w:p w:rsidR="006517EF" w:rsidRPr="006517EF" w:rsidRDefault="006517EF" w:rsidP="006517EF">
      <w:pPr>
        <w:rPr>
          <w:lang w:val="en-US"/>
        </w:rPr>
      </w:pPr>
    </w:p>
    <w:p w:rsidR="00E93E27" w:rsidRDefault="008C5F46" w:rsidP="00E93E27">
      <w:pPr>
        <w:pStyle w:val="Heading2"/>
        <w:rPr>
          <w:lang w:val="en-US"/>
        </w:rPr>
      </w:pPr>
      <w:bookmarkStart w:id="20" w:name="_Toc310172234"/>
      <w:r w:rsidRPr="008C5F46">
        <w:rPr>
          <w:lang w:val="en-US"/>
        </w:rPr>
        <w:t>Đánh giá kiến trúc</w:t>
      </w:r>
      <w:bookmarkEnd w:id="20"/>
    </w:p>
    <w:p w:rsidR="008C5F46" w:rsidRPr="008C5F46" w:rsidRDefault="008C5F46" w:rsidP="008C5F46">
      <w:pPr>
        <w:rPr>
          <w:lang w:val="en-US"/>
        </w:rPr>
      </w:pPr>
    </w:p>
    <w:p w:rsidR="002E55B1" w:rsidRDefault="002E55B1" w:rsidP="002E55B1">
      <w:pPr>
        <w:pStyle w:val="Heading1"/>
        <w:rPr>
          <w:lang w:val="en-US"/>
        </w:rPr>
      </w:pPr>
      <w:bookmarkStart w:id="21" w:name="_Toc310172235"/>
      <w:r>
        <w:rPr>
          <w:lang w:val="en-US"/>
        </w:rPr>
        <w:lastRenderedPageBreak/>
        <w:t>Áp dụng giải pháp vào bài toán Job Zoom</w:t>
      </w:r>
      <w:bookmarkEnd w:id="21"/>
    </w:p>
    <w:p w:rsidR="002E55B1" w:rsidRDefault="002E55B1" w:rsidP="002E55B1">
      <w:pPr>
        <w:pStyle w:val="Heading2"/>
        <w:rPr>
          <w:lang w:val="en-US"/>
        </w:rPr>
      </w:pPr>
      <w:bookmarkStart w:id="22" w:name="_Toc310172236"/>
      <w:r>
        <w:rPr>
          <w:lang w:val="en-US"/>
        </w:rPr>
        <w:t>Những vấn đề Job Zoom cần giải quyết</w:t>
      </w:r>
      <w:bookmarkEnd w:id="22"/>
    </w:p>
    <w:p w:rsidR="002E55B1" w:rsidRDefault="002E55B1" w:rsidP="002E55B1">
      <w:pPr>
        <w:pStyle w:val="Heading3"/>
        <w:rPr>
          <w:lang w:val="en-US"/>
        </w:rPr>
      </w:pPr>
      <w:bookmarkStart w:id="23" w:name="_Toc310172237"/>
      <w:r>
        <w:rPr>
          <w:lang w:val="en-US"/>
        </w:rPr>
        <w:t>Vấn đề</w:t>
      </w:r>
      <w:r w:rsidRPr="003E741F">
        <w:rPr>
          <w:lang w:val="en-US"/>
        </w:rPr>
        <w:t xml:space="preserve"> 1: Hỗ trợ người dùng viết CV theo ngành nghề.</w:t>
      </w:r>
      <w:bookmarkEnd w:id="23"/>
      <w:r w:rsidRPr="00632004">
        <w:rPr>
          <w:lang w:val="en-US"/>
        </w:rPr>
        <w:t xml:space="preserve"> </w:t>
      </w:r>
    </w:p>
    <w:p w:rsidR="002E55B1" w:rsidRDefault="002E55B1" w:rsidP="002E55B1">
      <w:pPr>
        <w:ind w:firstLine="432"/>
        <w:rPr>
          <w:lang w:val="en-US"/>
        </w:rPr>
      </w:pPr>
      <w:r w:rsidRPr="001F5374">
        <w:rPr>
          <w:b/>
          <w:lang w:val="en-US"/>
        </w:rPr>
        <w:t>Bạn là người tìm việc?</w:t>
      </w:r>
      <w:r>
        <w:rPr>
          <w:lang w:val="en-US"/>
        </w:rPr>
        <w:t xml:space="preserve"> Có thể bạn đã từng gặp khó khăn trong việc viết sơ yếu lý lịch (CV hay còn gọi là resume) để tạo ấn tượng cho nhà tuyển dụng, tiếp thị cho bản thân mình. Bên cạnh đó, mẫu CV sẽ khác nhau đối với từng ngành nghề khác nhau. Để lọt vào danh sách top ten ứng viên của nhà tuyển dụng, bạn cần phải có một sơ yếu lý lịch ngắn gọn, súc tích nhưng cần rõ ràng và đầy đủ về quá trình làm việc, trình độ chuyên môn, học vấn hay các kỹ năng mềm, việc viết CV này thật sự trở nên khó khăn khi bạn vẫn loay hoay chưa biết phải trình bày hay liệt kê những thông tin như thế nào. Những ứng dụng tìm việc hiện tại không thể gợi ý cho bạn tạo một CV chuẩn cho một ngành nghề cụ thể hay nói khác đi là không hỗ trợ người dùng tạo CV tìm việc đầy đủ và rõ ràng đối với ngành nghề mà người tìm việc muốn apply.</w:t>
      </w:r>
    </w:p>
    <w:p w:rsidR="002E55B1" w:rsidRDefault="002E55B1" w:rsidP="002E55B1">
      <w:pPr>
        <w:pStyle w:val="ListParagraph"/>
        <w:ind w:left="0" w:firstLine="432"/>
        <w:rPr>
          <w:lang w:val="en-US"/>
        </w:rPr>
      </w:pPr>
      <w:r w:rsidRPr="00632004">
        <w:rPr>
          <w:lang w:val="en-US"/>
        </w:rPr>
        <w:t xml:space="preserve">Khi người tìm việc muốn tìm một công việc nào đó, bên cạnh những thông tin cá nhân, ứng dụng sẽ gợi ý một CV chuẩn về ngành nghề, người dùng sẽ tạo ra sơ yếu lý lịch cho mình dựa vào các thuộc tính chương trình gợi ý. Ngoài ra, khi cần apply vào một ví trí của một nhà tuyển dụng nào, ứng dụng sẽ gợi ý người dùng những thông tin cần bổ sung cho vị trí tìm việc. </w:t>
      </w:r>
    </w:p>
    <w:p w:rsidR="002E55B1" w:rsidRPr="003E741F" w:rsidRDefault="002E55B1" w:rsidP="002E55B1">
      <w:pPr>
        <w:pStyle w:val="Heading3"/>
        <w:rPr>
          <w:lang w:val="en-US"/>
        </w:rPr>
      </w:pPr>
      <w:bookmarkStart w:id="24" w:name="_Toc310172238"/>
      <w:r>
        <w:rPr>
          <w:lang w:val="en-US"/>
        </w:rPr>
        <w:t>Vấn đề</w:t>
      </w:r>
      <w:r w:rsidRPr="003E741F">
        <w:rPr>
          <w:lang w:val="en-US"/>
        </w:rPr>
        <w:t xml:space="preserve"> 2: </w:t>
      </w:r>
      <w:r w:rsidRPr="00632004">
        <w:rPr>
          <w:lang w:val="en-US"/>
        </w:rPr>
        <w:t xml:space="preserve">Hỗ trợ nhà tuyển dụng trong việc đăng tải yêu cầu công việc </w:t>
      </w:r>
      <w:r>
        <w:rPr>
          <w:lang w:val="en-US"/>
        </w:rPr>
        <w:t xml:space="preserve">một cách chi tiết và có trọng số </w:t>
      </w:r>
      <w:r w:rsidRPr="00632004">
        <w:rPr>
          <w:lang w:val="en-US"/>
        </w:rPr>
        <w:t>theo ngành nghề.</w:t>
      </w:r>
      <w:bookmarkEnd w:id="24"/>
    </w:p>
    <w:p w:rsidR="002E55B1" w:rsidRPr="003E741F" w:rsidRDefault="002E55B1" w:rsidP="002E55B1">
      <w:pPr>
        <w:pStyle w:val="ListParagraph"/>
        <w:ind w:left="0" w:firstLine="720"/>
        <w:rPr>
          <w:b/>
          <w:lang w:val="en-US"/>
        </w:rPr>
      </w:pPr>
      <w:r w:rsidRPr="003E741F">
        <w:rPr>
          <w:b/>
          <w:lang w:val="en-US"/>
        </w:rPr>
        <w:t xml:space="preserve">Bạn là nhà tuyển dụng? </w:t>
      </w:r>
      <w:r w:rsidRPr="003E741F">
        <w:rPr>
          <w:lang w:val="en-US"/>
        </w:rPr>
        <w:t xml:space="preserve">Các website tìm việc hiện nay, đều cho nhà tuyển dụng đăng thông tin dưới dạng văn bản thô, không đưa ra gợi ý cho bạn về các ứng viên có khả năng đáp ứng yêu cầu công việc dựa vào các trọng số các yêu cầu của bạn đưa ra. Nhà tuyển dụng khi muốn đăng thông tin tuyển dụng, các website </w:t>
      </w:r>
      <w:r>
        <w:rPr>
          <w:lang w:val="en-US"/>
        </w:rPr>
        <w:t>tìm việc</w:t>
      </w:r>
      <w:r w:rsidRPr="003E741F">
        <w:rPr>
          <w:lang w:val="en-US"/>
        </w:rPr>
        <w:t xml:space="preserve"> hiện tại không thể đánh giá mức độ đáp ứng của những ứng viên dựa vào những thông tin nhà tuyển dụng cung cấp, không thể biết ứng viên đáp ứng được bao nhiêu phần trăm những yêu cầu này, nhà tuyển dụng phải tự đánh giá bằng việc đọc những CV của ứng viên sau đó lựa chọn, việc này gây mất nhiều thời gian và </w:t>
      </w:r>
      <w:r>
        <w:rPr>
          <w:lang w:val="en-US"/>
        </w:rPr>
        <w:t xml:space="preserve">chi </w:t>
      </w:r>
      <w:r w:rsidRPr="003E741F">
        <w:rPr>
          <w:lang w:val="en-US"/>
        </w:rPr>
        <w:t>phí.</w:t>
      </w:r>
    </w:p>
    <w:p w:rsidR="002E55B1" w:rsidRPr="00632004" w:rsidRDefault="002E55B1" w:rsidP="002E55B1">
      <w:pPr>
        <w:pStyle w:val="ListParagraph"/>
        <w:ind w:left="0" w:firstLine="720"/>
        <w:rPr>
          <w:b/>
          <w:i/>
          <w:lang w:val="en-US"/>
        </w:rPr>
      </w:pPr>
      <w:r>
        <w:rPr>
          <w:lang w:val="en-US"/>
        </w:rPr>
        <w:t>Với Job Zoom framework, n</w:t>
      </w:r>
      <w:r w:rsidRPr="00632004">
        <w:rPr>
          <w:lang w:val="en-US"/>
        </w:rPr>
        <w:t>hà tuyển dụng có thể đánh giá trọng số các thông tin yêu cầu về công việc. Ứng dụng đánh giá mức độ phù hợp của ứng viên và liệt kê những ứng viên “tiềm năng” dựa vào thông tin của nhà tuyển dụng cung cấp.</w:t>
      </w:r>
      <w:r w:rsidRPr="00632004">
        <w:rPr>
          <w:b/>
          <w:i/>
          <w:lang w:val="en-US"/>
        </w:rPr>
        <w:t xml:space="preserve"> </w:t>
      </w:r>
    </w:p>
    <w:p w:rsidR="002E55B1" w:rsidRPr="00104BFA" w:rsidRDefault="002E55B1" w:rsidP="002E55B1">
      <w:pPr>
        <w:pStyle w:val="Heading3"/>
        <w:rPr>
          <w:lang w:val="en-US"/>
        </w:rPr>
      </w:pPr>
      <w:bookmarkStart w:id="25" w:name="_Toc310172239"/>
      <w:r>
        <w:rPr>
          <w:lang w:val="en-US"/>
        </w:rPr>
        <w:lastRenderedPageBreak/>
        <w:t>Vấn đề 3: Matching tool</w:t>
      </w:r>
      <w:bookmarkEnd w:id="25"/>
    </w:p>
    <w:p w:rsidR="002E55B1" w:rsidRDefault="002E55B1" w:rsidP="002E55B1">
      <w:pPr>
        <w:ind w:firstLine="720"/>
        <w:rPr>
          <w:lang w:val="en-US"/>
        </w:rPr>
      </w:pPr>
      <w:r>
        <w:rPr>
          <w:lang w:val="en-US"/>
        </w:rPr>
        <w:t xml:space="preserve">Đối với người tìm việc: Matching tool gợi ý người dùng hoàn thiện, bổ sung những thiếu sót của CV, tăng cơ hội apply vào một vị trí tại một công ty cụ thể. </w:t>
      </w:r>
    </w:p>
    <w:p w:rsidR="002E55B1" w:rsidRDefault="002E55B1" w:rsidP="002E55B1">
      <w:pPr>
        <w:ind w:firstLine="576"/>
        <w:rPr>
          <w:lang w:val="en-US"/>
        </w:rPr>
      </w:pPr>
      <w:r>
        <w:rPr>
          <w:lang w:val="en-US"/>
        </w:rPr>
        <w:t>Đối với nhà tuyển dụng: Matching tool đánh giá ứng viên xin apply vào công việc, hỗ trợ cho nhà tuyển dụng trong việc đánh giá ứng viên</w:t>
      </w:r>
    </w:p>
    <w:p w:rsidR="002E55B1" w:rsidRDefault="002E55B1" w:rsidP="002E55B1">
      <w:pPr>
        <w:pStyle w:val="Heading2"/>
        <w:rPr>
          <w:lang w:val="en-US"/>
        </w:rPr>
      </w:pPr>
      <w:bookmarkStart w:id="26" w:name="_Toc310172240"/>
      <w:r>
        <w:rPr>
          <w:lang w:val="en-US"/>
        </w:rPr>
        <w:t>Kết quả mong muốn</w:t>
      </w:r>
      <w:bookmarkEnd w:id="26"/>
    </w:p>
    <w:p w:rsidR="002E55B1" w:rsidRDefault="002E55B1" w:rsidP="002E55B1">
      <w:pPr>
        <w:pStyle w:val="ListParagraph"/>
        <w:numPr>
          <w:ilvl w:val="0"/>
          <w:numId w:val="24"/>
        </w:numPr>
        <w:rPr>
          <w:lang w:val="en-US"/>
        </w:rPr>
      </w:pPr>
      <w:r w:rsidRPr="0077227F">
        <w:rPr>
          <w:lang w:val="en-US"/>
        </w:rPr>
        <w:t>Xây dựng kiến trúc phần mềm đảm bảo tính linh hoạt khi áp dụng trong nhiều hệ thống ngành nghề khác nhau</w:t>
      </w:r>
      <w:r>
        <w:rPr>
          <w:lang w:val="en-US"/>
        </w:rPr>
        <w:t>.</w:t>
      </w:r>
    </w:p>
    <w:p w:rsidR="002E55B1" w:rsidRDefault="002E55B1" w:rsidP="002E55B1">
      <w:pPr>
        <w:pStyle w:val="ListParagraph"/>
        <w:numPr>
          <w:ilvl w:val="0"/>
          <w:numId w:val="24"/>
        </w:numPr>
        <w:rPr>
          <w:lang w:val="en-US"/>
        </w:rPr>
      </w:pPr>
      <w:r w:rsidRPr="0077227F">
        <w:rPr>
          <w:lang w:val="en-US"/>
        </w:rPr>
        <w:t>Kết hợp được với các phương pháp khai thác dữ liệu cơ bản tạo nền tảng cải thiện khả năng</w:t>
      </w:r>
      <w:r>
        <w:rPr>
          <w:lang w:val="en-US"/>
        </w:rPr>
        <w:t xml:space="preserve"> </w:t>
      </w:r>
      <w:r w:rsidRPr="0077227F">
        <w:rPr>
          <w:lang w:val="en-US"/>
        </w:rPr>
        <w:t>thích ứng của hệ thống với từng loại ngành nghề</w:t>
      </w:r>
      <w:r>
        <w:rPr>
          <w:lang w:val="en-US"/>
        </w:rPr>
        <w:t>.</w:t>
      </w:r>
    </w:p>
    <w:p w:rsidR="002E55B1" w:rsidRPr="0077227F" w:rsidRDefault="002E55B1" w:rsidP="002E55B1">
      <w:pPr>
        <w:pStyle w:val="ListParagraph"/>
        <w:numPr>
          <w:ilvl w:val="0"/>
          <w:numId w:val="24"/>
        </w:numPr>
        <w:rPr>
          <w:lang w:val="en-US"/>
        </w:rPr>
      </w:pPr>
      <w:r w:rsidRPr="00F250A3">
        <w:rPr>
          <w:lang w:val="en-US"/>
        </w:rPr>
        <w:t>Xây dựng được kiến trúc phần mềm đảm bảo hiệu năng của hệ thống với số lượng người sử dụng lớn</w:t>
      </w:r>
    </w:p>
    <w:p w:rsidR="00935813" w:rsidRDefault="00AA6924" w:rsidP="008B6A80">
      <w:pPr>
        <w:pStyle w:val="Heading1"/>
        <w:rPr>
          <w:lang w:val="en-US"/>
        </w:rPr>
      </w:pPr>
      <w:bookmarkStart w:id="27" w:name="_Toc310172241"/>
      <w:r>
        <w:rPr>
          <w:lang w:val="en-US"/>
        </w:rPr>
        <w:t xml:space="preserve">Giải quyết </w:t>
      </w:r>
      <w:r w:rsidR="00B85DBC">
        <w:rPr>
          <w:lang w:val="en-US"/>
        </w:rPr>
        <w:t>những vấn đề trong Job Zoom</w:t>
      </w:r>
      <w:bookmarkEnd w:id="27"/>
    </w:p>
    <w:p w:rsidR="00307326" w:rsidRDefault="00307326" w:rsidP="00307326">
      <w:pPr>
        <w:pStyle w:val="Heading2"/>
        <w:rPr>
          <w:lang w:val="en-US"/>
        </w:rPr>
      </w:pPr>
      <w:bookmarkStart w:id="28" w:name="_Toc310172242"/>
      <w:r>
        <w:rPr>
          <w:lang w:val="en-US"/>
        </w:rPr>
        <w:t xml:space="preserve">Khái quát phương pháp giải quyết </w:t>
      </w:r>
      <w:r w:rsidR="0052696B">
        <w:rPr>
          <w:lang w:val="en-US"/>
        </w:rPr>
        <w:t>vấn đề</w:t>
      </w:r>
      <w:bookmarkEnd w:id="28"/>
    </w:p>
    <w:p w:rsidR="008B6A80" w:rsidRDefault="00D60D27" w:rsidP="00ED4962">
      <w:pPr>
        <w:ind w:firstLine="576"/>
        <w:rPr>
          <w:lang w:val="en-US"/>
        </w:rPr>
      </w:pPr>
      <w:r>
        <w:rPr>
          <w:lang w:val="en-US"/>
        </w:rPr>
        <w:t xml:space="preserve">Sau thời gian nghiên cứu và đánh giá một số phương pháp khai thác dữ liệu, chúng tôi thống nhất sử dụng </w:t>
      </w:r>
      <w:r w:rsidR="008B6A80" w:rsidRPr="00292AF6">
        <w:rPr>
          <w:b/>
          <w:i/>
          <w:lang w:val="en-US"/>
        </w:rPr>
        <w:t>cây quyết định</w:t>
      </w:r>
      <w:r w:rsidRPr="00D60D27">
        <w:rPr>
          <w:lang w:val="en-US"/>
        </w:rPr>
        <w:t xml:space="preserve"> </w:t>
      </w:r>
      <w:r>
        <w:rPr>
          <w:lang w:val="en-US"/>
        </w:rPr>
        <w:t xml:space="preserve">trong việc giải quyết </w:t>
      </w:r>
      <w:r w:rsidR="0052696B">
        <w:rPr>
          <w:lang w:val="en-US"/>
        </w:rPr>
        <w:t>vấn đề</w:t>
      </w:r>
      <w:r>
        <w:rPr>
          <w:lang w:val="en-US"/>
        </w:rPr>
        <w:t xml:space="preserve"> 1</w:t>
      </w:r>
      <w:r w:rsidR="008B6A80" w:rsidRPr="00D60D27">
        <w:rPr>
          <w:lang w:val="en-US"/>
        </w:rPr>
        <w:t>,</w:t>
      </w:r>
      <w:r w:rsidR="008B6A80">
        <w:rPr>
          <w:lang w:val="en-US"/>
        </w:rPr>
        <w:t xml:space="preserve"> từ đó tạo ra cây thuộc tính những yêu cầu công việc chung nhất ứng với từng ngành nghề cụ thể. Cây quyết định này sẽ được sử dụng, nhằm gợi ý người dùng viết một CV đơn giản, phù hợp với công việc hiện tại mà người </w:t>
      </w:r>
      <w:r w:rsidR="00604CFE">
        <w:rPr>
          <w:lang w:val="en-US"/>
        </w:rPr>
        <w:t>tìm việc</w:t>
      </w:r>
      <w:r w:rsidR="008B6A80">
        <w:rPr>
          <w:lang w:val="en-US"/>
        </w:rPr>
        <w:t xml:space="preserve"> mong muốn apply. Để đáp ứng điều này, nhóm cần phải phân loại dữ liệu theo ngành nghề và vị trí làm việc, nói khác hơn chính là việc </w:t>
      </w:r>
      <w:r w:rsidR="008B6A80" w:rsidRPr="00292AF6">
        <w:rPr>
          <w:b/>
          <w:i/>
          <w:lang w:val="en-US"/>
        </w:rPr>
        <w:t>liên kết các cây quyết định</w:t>
      </w:r>
      <w:r w:rsidR="008B6A80">
        <w:rPr>
          <w:lang w:val="en-US"/>
        </w:rPr>
        <w:t xml:space="preserve"> lại với nhau nhằm tạo ra cây quyết định lớn, đảm bảo trong việc khai thác dữ liệu từ cây để gợi ý cho người </w:t>
      </w:r>
      <w:r w:rsidR="00604CFE">
        <w:rPr>
          <w:lang w:val="en-US"/>
        </w:rPr>
        <w:t>tìm việc</w:t>
      </w:r>
      <w:r w:rsidR="008B6A80">
        <w:rPr>
          <w:lang w:val="en-US"/>
        </w:rPr>
        <w:t xml:space="preserve"> một mẫu CV cơ bản đối với từng ngành nghề cụ thể. Ngoài ra, đối với người tìm việc đã liệt kê những kỹ năng kinh nghiệm làm việc của mình mà chưa biết phải apply vào công việc nào, việc áp dụng cây quyết định này cũng có thể đáp ứng được việc gợi ý công việc cho người dùng apply</w:t>
      </w:r>
    </w:p>
    <w:p w:rsidR="008B6A80" w:rsidRDefault="008B6A80" w:rsidP="00ED4962">
      <w:pPr>
        <w:ind w:firstLine="720"/>
        <w:rPr>
          <w:lang w:val="en-US"/>
        </w:rPr>
      </w:pPr>
      <w:r>
        <w:rPr>
          <w:lang w:val="en-US"/>
        </w:rPr>
        <w:t xml:space="preserve">Đối với </w:t>
      </w:r>
      <w:r w:rsidR="0052696B">
        <w:rPr>
          <w:lang w:val="en-US"/>
        </w:rPr>
        <w:t>vấn đề</w:t>
      </w:r>
      <w:r>
        <w:rPr>
          <w:lang w:val="en-US"/>
        </w:rPr>
        <w:t xml:space="preserve"> 2</w:t>
      </w:r>
      <w:r w:rsidR="003A039B">
        <w:rPr>
          <w:lang w:val="en-US"/>
        </w:rPr>
        <w:t xml:space="preserve"> và 3</w:t>
      </w:r>
      <w:r>
        <w:rPr>
          <w:lang w:val="en-US"/>
        </w:rPr>
        <w:t xml:space="preserve">, nhóm chúng tôi sử dụng </w:t>
      </w:r>
      <w:r w:rsidRPr="00292AF6">
        <w:rPr>
          <w:b/>
          <w:i/>
          <w:lang w:val="en-US"/>
        </w:rPr>
        <w:t>taxonomy</w:t>
      </w:r>
      <w:r>
        <w:rPr>
          <w:lang w:val="en-US"/>
        </w:rPr>
        <w:t xml:space="preserve"> để đăng tải CV cũng như yêu cầu công việc của người dùng và nhà tuyển dụng dưới dạng cây. Việc so sánh những cây CV người </w:t>
      </w:r>
      <w:r w:rsidR="00604CFE">
        <w:rPr>
          <w:lang w:val="en-US"/>
        </w:rPr>
        <w:t>tìm việc</w:t>
      </w:r>
      <w:r>
        <w:rPr>
          <w:lang w:val="en-US"/>
        </w:rPr>
        <w:t xml:space="preserve"> cung cấp và cây yêu cầu công việc của nhà tuyển dụng, chương trình sẽ đánh giá mức độ đáp ứng của ứng viên dựa vào việc so sánh các cây dữ liệu này. Ngoài ra, taxonomy còn được sử dụng trong việc gợi ý cho người dùng bổ sung những thông tin còn thiếu để hoàn thiện CV khi xin apply vào một vị trí làm việc nào đó tại công ty tuyển dụng. </w:t>
      </w:r>
    </w:p>
    <w:p w:rsidR="008B6A80" w:rsidRDefault="008B6A80" w:rsidP="00ED4962">
      <w:pPr>
        <w:ind w:firstLine="576"/>
        <w:rPr>
          <w:lang w:val="en-US"/>
        </w:rPr>
      </w:pPr>
      <w:r>
        <w:rPr>
          <w:lang w:val="en-US"/>
        </w:rPr>
        <w:lastRenderedPageBreak/>
        <w:t xml:space="preserve">Việc ứng dụng cây quyết định và taxonomy lại phát sinh </w:t>
      </w:r>
      <w:r w:rsidR="0052696B">
        <w:rPr>
          <w:lang w:val="en-US"/>
        </w:rPr>
        <w:t>vấn đề</w:t>
      </w:r>
      <w:r>
        <w:rPr>
          <w:lang w:val="en-US"/>
        </w:rPr>
        <w:t xml:space="preserve"> đảm bảo hiệu năng hệ thống khi ứng dụng cây quyết định và taxonomy…</w:t>
      </w:r>
      <w:r w:rsidR="00307326">
        <w:rPr>
          <w:lang w:val="en-US"/>
        </w:rPr>
        <w:t xml:space="preserve"> </w:t>
      </w:r>
      <w:r w:rsidR="00D60D27">
        <w:rPr>
          <w:lang w:val="en-US"/>
        </w:rPr>
        <w:t xml:space="preserve">Để giải quyết </w:t>
      </w:r>
      <w:r w:rsidR="0052696B">
        <w:rPr>
          <w:lang w:val="en-US"/>
        </w:rPr>
        <w:t>vấn đề</w:t>
      </w:r>
      <w:r w:rsidR="00D60D27">
        <w:rPr>
          <w:lang w:val="en-US"/>
        </w:rPr>
        <w:t xml:space="preserve"> này, Job Zoom framework sẽ tạo view và khai thác dữ liệu tự động trên cụm máy chủ khác, sau khi có kết quả, Job Zoom framework sẽ lưu dữ liệu đã khai thác vào cơ sở dữ liệu chính của chương trình. Quá trình này được thực hiện hoàn toàn độc lập sau một khoảng thờ</w:t>
      </w:r>
      <w:r w:rsidR="00ED4962">
        <w:rPr>
          <w:lang w:val="en-US"/>
        </w:rPr>
        <w:t>i gian hay dữ liệu phát triển lên đến một độ lớn nhất định.</w:t>
      </w:r>
    </w:p>
    <w:p w:rsidR="008B6A80" w:rsidRDefault="008B6A80" w:rsidP="008B6A80">
      <w:pPr>
        <w:pStyle w:val="Heading2"/>
        <w:rPr>
          <w:lang w:val="en-US"/>
        </w:rPr>
      </w:pPr>
      <w:bookmarkStart w:id="29" w:name="_Ref309898155"/>
      <w:bookmarkStart w:id="30" w:name="_Toc310172243"/>
      <w:r>
        <w:rPr>
          <w:lang w:val="en-US"/>
        </w:rPr>
        <w:t>Cây quyết định</w:t>
      </w:r>
      <w:bookmarkEnd w:id="29"/>
      <w:bookmarkEnd w:id="30"/>
    </w:p>
    <w:p w:rsidR="008B6A80" w:rsidRDefault="008B6A80" w:rsidP="008B6A80">
      <w:pPr>
        <w:pStyle w:val="Heading3"/>
      </w:pPr>
      <w:bookmarkStart w:id="31" w:name="_Ref306103292"/>
      <w:bookmarkStart w:id="32" w:name="_Toc310172244"/>
      <w:r>
        <w:t>Giới thiệu về cây quyết định</w:t>
      </w:r>
      <w:bookmarkEnd w:id="31"/>
      <w:bookmarkEnd w:id="32"/>
    </w:p>
    <w:p w:rsidR="008B6A80" w:rsidRDefault="008B6A80" w:rsidP="008B6A80">
      <w:pPr>
        <w:pStyle w:val="ListParagraph"/>
        <w:numPr>
          <w:ilvl w:val="0"/>
          <w:numId w:val="2"/>
        </w:numPr>
      </w:pPr>
      <w:r>
        <w:t>Cây quyết định là một cây phân cấp có cấu trúc.</w:t>
      </w:r>
    </w:p>
    <w:p w:rsidR="008B6A80" w:rsidRDefault="008B6A80" w:rsidP="008B6A80">
      <w:pPr>
        <w:pStyle w:val="ListParagraph"/>
        <w:numPr>
          <w:ilvl w:val="0"/>
          <w:numId w:val="2"/>
        </w:numPr>
      </w:pPr>
      <w:r>
        <w:t xml:space="preserve">Dùng để phân lớp đối tượng dựa vào dãy các luật (series of rules), các luật này được sinh ra từ tập dữ liệu (training </w:t>
      </w:r>
      <w:r>
        <w:rPr>
          <w:lang w:val="en-US"/>
        </w:rPr>
        <w:t>set</w:t>
      </w:r>
      <w:r>
        <w:t>).</w:t>
      </w:r>
    </w:p>
    <w:p w:rsidR="008B6A80" w:rsidRDefault="008B6A80" w:rsidP="008B6A80">
      <w:pPr>
        <w:pStyle w:val="ListParagraph"/>
        <w:numPr>
          <w:ilvl w:val="0"/>
          <w:numId w:val="2"/>
        </w:numPr>
      </w:pPr>
      <w:r>
        <w:t>Các thuộc tính phân lớp</w:t>
      </w:r>
      <w:r>
        <w:rPr>
          <w:lang w:val="en-US"/>
        </w:rPr>
        <w:t xml:space="preserve"> </w:t>
      </w:r>
      <w:r w:rsidR="003E4F00">
        <w:rPr>
          <w:lang w:val="en-US"/>
        </w:rPr>
        <w:t xml:space="preserve">thường </w:t>
      </w:r>
      <w:r>
        <w:t>có kiểu dữ liệu là</w:t>
      </w:r>
      <w:r>
        <w:rPr>
          <w:lang w:val="en-US"/>
        </w:rPr>
        <w:t xml:space="preserve"> </w:t>
      </w:r>
      <w:r>
        <w:t>binary</w:t>
      </w:r>
      <w:r>
        <w:rPr>
          <w:lang w:val="en-US"/>
        </w:rPr>
        <w:t>, nominal,</w:t>
      </w:r>
      <w:r>
        <w:t xml:space="preserve"> ordinal</w:t>
      </w:r>
      <w:r>
        <w:rPr>
          <w:lang w:val="en-US"/>
        </w:rPr>
        <w:t>, continuos.</w:t>
      </w:r>
      <w:r>
        <w:t xml:space="preserve"> </w:t>
      </w:r>
    </w:p>
    <w:p w:rsidR="008B6A80" w:rsidRPr="001A4F1E" w:rsidRDefault="008B6A80" w:rsidP="003F399E">
      <w:pPr>
        <w:pStyle w:val="ListParagraph"/>
        <w:numPr>
          <w:ilvl w:val="0"/>
          <w:numId w:val="9"/>
        </w:numPr>
      </w:pPr>
      <w:r>
        <w:t>Ví dụ</w:t>
      </w:r>
      <w:r w:rsidR="006D614F">
        <w:rPr>
          <w:lang w:val="en-US"/>
        </w:rPr>
        <w:t xml:space="preserve"> “Phương tiện di chuyển”</w:t>
      </w:r>
      <w:r>
        <w:t xml:space="preserve">: Cho tập dữ liệu (training </w:t>
      </w:r>
      <w:r>
        <w:rPr>
          <w:lang w:val="en-US"/>
        </w:rPr>
        <w:t>set</w:t>
      </w:r>
      <w:r>
        <w:t>) như sau:</w:t>
      </w:r>
    </w:p>
    <w:tbl>
      <w:tblPr>
        <w:tblStyle w:val="TableGrid"/>
        <w:tblW w:w="0" w:type="auto"/>
        <w:tblInd w:w="720" w:type="dxa"/>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bookmarkStart w:id="33" w:name="_Hlk306020031"/>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pStyle w:val="Caption"/>
      </w:pPr>
      <w:bookmarkStart w:id="34" w:name="_Ref306099706"/>
      <w:bookmarkStart w:id="35" w:name="_Ref306099554"/>
      <w:bookmarkStart w:id="36" w:name="_Toc310172295"/>
      <w:bookmarkEnd w:id="33"/>
      <w:r>
        <w:t xml:space="preserve">Bảng </w:t>
      </w:r>
      <w:r>
        <w:fldChar w:fldCharType="begin"/>
      </w:r>
      <w:r>
        <w:instrText xml:space="preserve"> SEQ Bảng \* ARABIC </w:instrText>
      </w:r>
      <w:r>
        <w:fldChar w:fldCharType="separate"/>
      </w:r>
      <w:r w:rsidR="00144027">
        <w:t>1</w:t>
      </w:r>
      <w:r>
        <w:fldChar w:fldCharType="end"/>
      </w:r>
      <w:bookmarkEnd w:id="34"/>
      <w:r>
        <w:t xml:space="preserve">. </w:t>
      </w:r>
      <w:bookmarkStart w:id="37" w:name="_Ref306099713"/>
      <w:r>
        <w:t>Ví dụ bảng dữ liệu lựa chọn phương tiện di chuyển</w:t>
      </w:r>
      <w:bookmarkEnd w:id="35"/>
      <w:bookmarkEnd w:id="36"/>
      <w:bookmarkEnd w:id="37"/>
    </w:p>
    <w:p w:rsidR="008B6A80" w:rsidRDefault="008B6A80" w:rsidP="003F399E">
      <w:pPr>
        <w:pStyle w:val="ListParagraph"/>
        <w:numPr>
          <w:ilvl w:val="0"/>
          <w:numId w:val="9"/>
        </w:numPr>
      </w:pPr>
      <w:r>
        <w:t>Tập dữ liệu trên mô tả 10 đối tượng, mỗi đối tượng được miêu tả bằng 4 thuộc tính là “Gender” (kiểu dữ liệu binary), “Car ownership” (quantitative interger), “Travel cost/km” (ordinal), “Income level” (ordinal) và thuộc tính phân loại – category attribute – “Transportation mode” (ordinal).</w:t>
      </w:r>
    </w:p>
    <w:p w:rsidR="008B6A80" w:rsidRDefault="008B6A80" w:rsidP="003F399E">
      <w:pPr>
        <w:pStyle w:val="ListParagraph"/>
        <w:numPr>
          <w:ilvl w:val="0"/>
          <w:numId w:val="9"/>
        </w:numPr>
      </w:pPr>
      <w:r>
        <w:t xml:space="preserve">Từ tập dữ liệu trên, chúng ta có thể </w:t>
      </w:r>
      <w:r w:rsidRPr="0037183C">
        <w:t>tạo</w:t>
      </w:r>
      <w:r>
        <w:t xml:space="preserve"> ra cây quyết định như sau:</w:t>
      </w:r>
    </w:p>
    <w:p w:rsidR="008B6A80" w:rsidRDefault="008B6A80" w:rsidP="008B6A80">
      <w:pPr>
        <w:pStyle w:val="ListParagraph"/>
        <w:keepNext/>
        <w:ind w:left="0"/>
        <w:jc w:val="center"/>
      </w:pPr>
      <w:r>
        <w:rPr>
          <w:lang w:val="en-US"/>
        </w:rPr>
        <w:lastRenderedPageBreak/>
        <w:drawing>
          <wp:inline distT="0" distB="0" distL="0" distR="0" wp14:anchorId="55C8DD05" wp14:editId="15D3E192">
            <wp:extent cx="5695950" cy="39624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pPr>
      <w:bookmarkStart w:id="38" w:name="_Ref306103906"/>
      <w:bookmarkStart w:id="39" w:name="_Ref306103887"/>
      <w:bookmarkStart w:id="40" w:name="_Toc310172280"/>
      <w:r>
        <w:t xml:space="preserve">Hình </w:t>
      </w:r>
      <w:r>
        <w:fldChar w:fldCharType="begin"/>
      </w:r>
      <w:r>
        <w:instrText xml:space="preserve"> SEQ Hình \* ARABIC </w:instrText>
      </w:r>
      <w:r>
        <w:fldChar w:fldCharType="separate"/>
      </w:r>
      <w:r w:rsidR="00A172C6">
        <w:t>1</w:t>
      </w:r>
      <w:r>
        <w:fldChar w:fldCharType="end"/>
      </w:r>
      <w:bookmarkEnd w:id="38"/>
      <w:r>
        <w:t>. Ví dụ về cây quyết định</w:t>
      </w:r>
      <w:bookmarkEnd w:id="39"/>
      <w:bookmarkEnd w:id="40"/>
    </w:p>
    <w:p w:rsidR="008B6A80" w:rsidRDefault="008B6A80" w:rsidP="003F399E">
      <w:pPr>
        <w:pStyle w:val="ListParagraph"/>
        <w:numPr>
          <w:ilvl w:val="0"/>
          <w:numId w:val="10"/>
        </w:numPr>
      </w:pPr>
      <w:r>
        <w:t xml:space="preserve">Trong cây quyết định trên, thuộc tính “Income level” không xuất hiện trong cây; </w:t>
      </w:r>
      <w:r w:rsidRPr="00CA783E">
        <w:rPr>
          <w:lang w:val="en-US"/>
        </w:rPr>
        <w:t xml:space="preserve">vì </w:t>
      </w:r>
      <w:r>
        <w:t xml:space="preserve">dựa vào </w:t>
      </w:r>
      <w:r>
        <w:fldChar w:fldCharType="begin"/>
      </w:r>
      <w:r>
        <w:instrText xml:space="preserve"> REF _Ref306099706 \h </w:instrText>
      </w:r>
      <w:r>
        <w:fldChar w:fldCharType="separate"/>
      </w:r>
      <w:r w:rsidR="00265249">
        <w:t>Bảng 1</w:t>
      </w:r>
      <w:r>
        <w:fldChar w:fldCharType="end"/>
      </w:r>
      <w:r w:rsidRPr="00CA783E">
        <w:rPr>
          <w:lang w:val="en-US"/>
        </w:rPr>
        <w:t xml:space="preserve"> (trang </w:t>
      </w:r>
      <w:r w:rsidRPr="00CA783E">
        <w:rPr>
          <w:lang w:val="en-US"/>
        </w:rPr>
        <w:fldChar w:fldCharType="begin"/>
      </w:r>
      <w:r w:rsidRPr="00CA783E">
        <w:rPr>
          <w:lang w:val="en-US"/>
        </w:rPr>
        <w:instrText xml:space="preserve"> PAGEREF _Ref306099554 \h </w:instrText>
      </w:r>
      <w:r w:rsidRPr="00CA783E">
        <w:rPr>
          <w:lang w:val="en-US"/>
        </w:rPr>
      </w:r>
      <w:r w:rsidRPr="00CA783E">
        <w:rPr>
          <w:lang w:val="en-US"/>
        </w:rPr>
        <w:fldChar w:fldCharType="separate"/>
      </w:r>
      <w:r w:rsidR="00265249">
        <w:rPr>
          <w:lang w:val="en-US"/>
        </w:rPr>
        <w:t>8</w:t>
      </w:r>
      <w:r w:rsidRPr="00CA783E">
        <w:rPr>
          <w:lang w:val="en-US"/>
        </w:rPr>
        <w:fldChar w:fldCharType="end"/>
      </w:r>
      <w:r w:rsidRPr="00CA783E">
        <w:rPr>
          <w:lang w:val="en-US"/>
        </w:rPr>
        <w:t>)</w:t>
      </w:r>
      <w:r>
        <w:t>, thuộc tính “Travel cost/Km” sẽ sinh ra cây quyết định dùng để phân lớp tốt hơn “Income level”</w:t>
      </w:r>
    </w:p>
    <w:p w:rsidR="008B6A80" w:rsidRDefault="008B6A80" w:rsidP="008B6A80">
      <w:pPr>
        <w:pStyle w:val="Heading3"/>
        <w:rPr>
          <w:lang w:val="en-US"/>
        </w:rPr>
      </w:pPr>
      <w:bookmarkStart w:id="41" w:name="_Toc310172245"/>
      <w:r>
        <w:t>Sử dụng cây quyết định để dự đoán lớp các dữ liệu chưa biết</w:t>
      </w:r>
      <w:bookmarkEnd w:id="41"/>
    </w:p>
    <w:p w:rsidR="008B6A80" w:rsidRDefault="008B6A80" w:rsidP="008B6A80">
      <w:pPr>
        <w:pStyle w:val="ListParagraph"/>
        <w:numPr>
          <w:ilvl w:val="0"/>
          <w:numId w:val="3"/>
        </w:numPr>
        <w:rPr>
          <w:lang w:val="en-US"/>
        </w:rPr>
      </w:pPr>
      <w:r w:rsidRPr="001A4F1E">
        <w:rPr>
          <w:lang w:val="en-US"/>
        </w:rPr>
        <w:t>Mục đích chính của cây quyết định là dùng để xác định lớp hay nói khác đi là dự đoán lớp của các dữ liệu chưa biết dựa vào cây quyết định được sinh ra từ tập dữ liệu</w:t>
      </w:r>
      <w:r w:rsidR="00BD29BC">
        <w:rPr>
          <w:lang w:val="en-US"/>
        </w:rPr>
        <w:t xml:space="preserve"> đào tạo</w:t>
      </w:r>
      <w:r w:rsidRPr="001A4F1E">
        <w:rPr>
          <w:lang w:val="en-US"/>
        </w:rPr>
        <w:t xml:space="preserve"> (training data)</w:t>
      </w:r>
    </w:p>
    <w:p w:rsidR="008B6A80" w:rsidRDefault="008B6A80" w:rsidP="003F399E">
      <w:pPr>
        <w:pStyle w:val="ListParagraph"/>
        <w:numPr>
          <w:ilvl w:val="0"/>
          <w:numId w:val="11"/>
        </w:numPr>
        <w:rPr>
          <w:lang w:val="en-US"/>
        </w:rPr>
      </w:pPr>
      <w:r>
        <w:rPr>
          <w:lang w:val="en-US"/>
        </w:rPr>
        <w:t xml:space="preserve">Ví dụ: dựa vào ví dụ ở phần </w:t>
      </w:r>
      <w:r>
        <w:rPr>
          <w:lang w:val="en-US"/>
        </w:rPr>
        <w:fldChar w:fldCharType="begin"/>
      </w:r>
      <w:r>
        <w:rPr>
          <w:lang w:val="en-US"/>
        </w:rPr>
        <w:instrText xml:space="preserve"> REF _Ref306103292 \r \h </w:instrText>
      </w:r>
      <w:r>
        <w:rPr>
          <w:lang w:val="en-US"/>
        </w:rPr>
      </w:r>
      <w:r>
        <w:rPr>
          <w:lang w:val="en-US"/>
        </w:rPr>
        <w:fldChar w:fldCharType="separate"/>
      </w:r>
      <w:r w:rsidR="00265249">
        <w:rPr>
          <w:lang w:val="en-US"/>
        </w:rPr>
        <w:t>3.1.1</w:t>
      </w:r>
      <w:r>
        <w:rPr>
          <w:lang w:val="en-US"/>
        </w:rPr>
        <w:fldChar w:fldCharType="end"/>
      </w:r>
      <w:r>
        <w:rPr>
          <w:lang w:val="en-US"/>
        </w:rPr>
        <w:t xml:space="preserve"> </w:t>
      </w:r>
      <w:r>
        <w:rPr>
          <w:lang w:val="en-US"/>
        </w:rPr>
        <w:fldChar w:fldCharType="begin"/>
      </w:r>
      <w:r>
        <w:rPr>
          <w:lang w:val="en-US"/>
        </w:rPr>
        <w:instrText xml:space="preserve"> REF _Ref306103292 \h </w:instrText>
      </w:r>
      <w:r>
        <w:rPr>
          <w:lang w:val="en-US"/>
        </w:rPr>
      </w:r>
      <w:r>
        <w:rPr>
          <w:lang w:val="en-US"/>
        </w:rPr>
        <w:fldChar w:fldCharType="separate"/>
      </w:r>
      <w:r w:rsidR="00265249">
        <w:t>Giới thiệu về cây quyết định</w:t>
      </w:r>
      <w:r>
        <w:rPr>
          <w:lang w:val="en-US"/>
        </w:rPr>
        <w:fldChar w:fldCharType="end"/>
      </w:r>
      <w:r>
        <w:rPr>
          <w:lang w:val="en-US"/>
        </w:rPr>
        <w:t xml:space="preserve"> (trang </w:t>
      </w:r>
      <w:r>
        <w:rPr>
          <w:lang w:val="en-US"/>
        </w:rPr>
        <w:fldChar w:fldCharType="begin"/>
      </w:r>
      <w:r>
        <w:rPr>
          <w:lang w:val="en-US"/>
        </w:rPr>
        <w:instrText xml:space="preserve"> PAGEREF _Ref306103292 \h </w:instrText>
      </w:r>
      <w:r>
        <w:rPr>
          <w:lang w:val="en-US"/>
        </w:rPr>
      </w:r>
      <w:r>
        <w:rPr>
          <w:lang w:val="en-US"/>
        </w:rPr>
        <w:fldChar w:fldCharType="separate"/>
      </w:r>
      <w:r w:rsidR="00322DE1">
        <w:rPr>
          <w:lang w:val="en-US"/>
        </w:rPr>
        <w:t>8</w:t>
      </w:r>
      <w:r>
        <w:rPr>
          <w:lang w:val="en-US"/>
        </w:rPr>
        <w:fldChar w:fldCharType="end"/>
      </w:r>
      <w:r>
        <w:rPr>
          <w:lang w:val="en-US"/>
        </w:rPr>
        <w:t>). Cho tập dữ liệu cần dự đoán sau đây:</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w:t>
            </w:r>
          </w:p>
        </w:tc>
      </w:tr>
    </w:tbl>
    <w:p w:rsidR="008B6A80" w:rsidRPr="007055D0" w:rsidRDefault="008B6A80" w:rsidP="008B6A80">
      <w:pPr>
        <w:pStyle w:val="Caption"/>
        <w:rPr>
          <w:lang w:val="en-US"/>
        </w:rPr>
      </w:pPr>
      <w:bookmarkStart w:id="42" w:name="_Ref306104924"/>
      <w:bookmarkStart w:id="43" w:name="_Toc310172296"/>
      <w:r>
        <w:t xml:space="preserve">Bảng </w:t>
      </w:r>
      <w:r>
        <w:fldChar w:fldCharType="begin"/>
      </w:r>
      <w:r>
        <w:instrText xml:space="preserve"> SEQ Bảng \* ARABIC </w:instrText>
      </w:r>
      <w:r>
        <w:fldChar w:fldCharType="separate"/>
      </w:r>
      <w:r w:rsidR="00144027">
        <w:t>2</w:t>
      </w:r>
      <w:r>
        <w:fldChar w:fldCharType="end"/>
      </w:r>
      <w:bookmarkEnd w:id="42"/>
      <w:r>
        <w:rPr>
          <w:lang w:val="en-US"/>
        </w:rPr>
        <w:t>. Ví dụ về bảng dữ liệu cần dự đoán phương tiện di chuyển 1</w:t>
      </w:r>
      <w:bookmarkEnd w:id="43"/>
    </w:p>
    <w:p w:rsidR="008B6A80" w:rsidRDefault="008B6A80" w:rsidP="003F399E">
      <w:pPr>
        <w:pStyle w:val="ListParagraph"/>
        <w:numPr>
          <w:ilvl w:val="0"/>
          <w:numId w:val="11"/>
        </w:numPr>
        <w:rPr>
          <w:lang w:val="en-US"/>
        </w:rPr>
      </w:pPr>
      <w:r>
        <w:rPr>
          <w:lang w:val="en-US"/>
        </w:rPr>
        <w:t>Dựa vào cây quyết định (</w:t>
      </w:r>
      <w:r>
        <w:rPr>
          <w:lang w:val="en-US"/>
        </w:rPr>
        <w:fldChar w:fldCharType="begin"/>
      </w:r>
      <w:r>
        <w:rPr>
          <w:lang w:val="en-US"/>
        </w:rPr>
        <w:instrText xml:space="preserve"> REF _Ref306103906 \h  \* MERGEFORMAT </w:instrText>
      </w:r>
      <w:r>
        <w:rPr>
          <w:lang w:val="en-US"/>
        </w:rPr>
      </w:r>
      <w:r>
        <w:rPr>
          <w:lang w:val="en-US"/>
        </w:rPr>
        <w:fldChar w:fldCharType="separate"/>
      </w:r>
      <w:r w:rsidR="00265249" w:rsidRPr="00265249">
        <w:rPr>
          <w:lang w:val="en-US"/>
        </w:rPr>
        <w:t>Hình 1</w:t>
      </w:r>
      <w:r>
        <w:rPr>
          <w:lang w:val="en-US"/>
        </w:rPr>
        <w:fldChar w:fldCharType="end"/>
      </w:r>
      <w:r>
        <w:rPr>
          <w:lang w:val="en-US"/>
        </w:rPr>
        <w:t xml:space="preserve">, trang </w:t>
      </w:r>
      <w:r>
        <w:rPr>
          <w:lang w:val="en-US"/>
        </w:rPr>
        <w:fldChar w:fldCharType="begin"/>
      </w:r>
      <w:r>
        <w:rPr>
          <w:lang w:val="en-US"/>
        </w:rPr>
        <w:instrText xml:space="preserve"> PAGEREF _Ref306103887 \h </w:instrText>
      </w:r>
      <w:r>
        <w:rPr>
          <w:lang w:val="en-US"/>
        </w:rPr>
      </w:r>
      <w:r>
        <w:rPr>
          <w:lang w:val="en-US"/>
        </w:rPr>
        <w:fldChar w:fldCharType="separate"/>
      </w:r>
      <w:r w:rsidR="00265249">
        <w:rPr>
          <w:lang w:val="en-US"/>
        </w:rPr>
        <w:t>9</w:t>
      </w:r>
      <w:r>
        <w:rPr>
          <w:lang w:val="en-US"/>
        </w:rPr>
        <w:fldChar w:fldCharType="end"/>
      </w:r>
      <w:r>
        <w:rPr>
          <w:lang w:val="en-US"/>
        </w:rPr>
        <w:t>), cây quyết định sẽ được duyệt từ nút gốc “Travel cost/km”, dãy các luật sau sẽ được sinh ra:</w:t>
      </w:r>
    </w:p>
    <w:p w:rsidR="008B6A80" w:rsidRDefault="008B6A80" w:rsidP="008B6A80">
      <w:pPr>
        <w:pStyle w:val="ListParagraph"/>
        <w:numPr>
          <w:ilvl w:val="0"/>
          <w:numId w:val="4"/>
        </w:numPr>
        <w:rPr>
          <w:lang w:val="en-US"/>
        </w:rPr>
      </w:pPr>
      <w:r>
        <w:rPr>
          <w:lang w:val="en-US"/>
        </w:rPr>
        <w:lastRenderedPageBreak/>
        <w:t xml:space="preserve">Nếu “Travel cost/Km” là </w:t>
      </w:r>
      <w:r w:rsidRPr="007055D0">
        <w:rPr>
          <w:b/>
          <w:lang w:val="en-US"/>
        </w:rPr>
        <w:t>Expensive</w:t>
      </w:r>
      <w:r>
        <w:rPr>
          <w:lang w:val="en-US"/>
        </w:rPr>
        <w:t xml:space="preserve"> thì người đó sẽ chọn phương tiện di chuyển là </w:t>
      </w:r>
      <w:r w:rsidRPr="007055D0">
        <w:rPr>
          <w:b/>
          <w:lang w:val="en-US"/>
        </w:rPr>
        <w:t>car</w:t>
      </w:r>
      <w:r>
        <w:rPr>
          <w:lang w:val="en-US"/>
        </w:rPr>
        <w:t>.</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Standard</w:t>
      </w:r>
      <w:r>
        <w:rPr>
          <w:lang w:val="en-US"/>
        </w:rPr>
        <w:t xml:space="preserve"> thì người đó sẽ chọn phương tiện di chuyển là </w:t>
      </w:r>
      <w:r w:rsidRPr="007055D0">
        <w:rPr>
          <w:b/>
          <w:lang w:val="en-US"/>
        </w:rPr>
        <w:t>train</w:t>
      </w:r>
    </w:p>
    <w:p w:rsidR="008B6A80" w:rsidRDefault="008B6A80" w:rsidP="008B6A80">
      <w:pPr>
        <w:pStyle w:val="ListParagraph"/>
        <w:numPr>
          <w:ilvl w:val="0"/>
          <w:numId w:val="4"/>
        </w:numPr>
        <w:rPr>
          <w:lang w:val="en-US"/>
        </w:rPr>
      </w:pPr>
      <w:r>
        <w:rPr>
          <w:lang w:val="en-US"/>
        </w:rPr>
        <w:t xml:space="preserve">Nếu “Travel cost/Km” là </w:t>
      </w:r>
      <w:r w:rsidRPr="007055D0">
        <w:rPr>
          <w:b/>
          <w:lang w:val="en-US"/>
        </w:rPr>
        <w:t>Cheap</w:t>
      </w:r>
      <w:r>
        <w:rPr>
          <w:lang w:val="en-US"/>
        </w:rPr>
        <w:t>, chúng ta sẽ xem xét thuộc tính “Gender”:</w:t>
      </w:r>
    </w:p>
    <w:p w:rsidR="008B6A80" w:rsidRPr="007055D0" w:rsidRDefault="008B6A80" w:rsidP="008B6A80">
      <w:pPr>
        <w:pStyle w:val="ListParagraph"/>
        <w:numPr>
          <w:ilvl w:val="1"/>
          <w:numId w:val="4"/>
        </w:numPr>
        <w:ind w:left="1080"/>
        <w:rPr>
          <w:lang w:val="en-US"/>
        </w:rPr>
      </w:pPr>
      <w:r>
        <w:rPr>
          <w:lang w:val="en-US"/>
        </w:rPr>
        <w:t xml:space="preserve">Nếu “Gender” là </w:t>
      </w:r>
      <w:r w:rsidRPr="007055D0">
        <w:rPr>
          <w:b/>
          <w:lang w:val="en-US"/>
        </w:rPr>
        <w:t>Male</w:t>
      </w:r>
      <w:r>
        <w:rPr>
          <w:lang w:val="en-US"/>
        </w:rPr>
        <w:t xml:space="preserve">, người đó sẽ chọn phương tiện là </w:t>
      </w:r>
      <w:r w:rsidRPr="007055D0">
        <w:rPr>
          <w:b/>
          <w:lang w:val="en-US"/>
        </w:rPr>
        <w:t>bus</w:t>
      </w:r>
    </w:p>
    <w:p w:rsidR="008B6A80" w:rsidRDefault="008B6A80" w:rsidP="008B6A80">
      <w:pPr>
        <w:pStyle w:val="ListParagraph"/>
        <w:numPr>
          <w:ilvl w:val="1"/>
          <w:numId w:val="4"/>
        </w:numPr>
        <w:ind w:left="1080"/>
        <w:rPr>
          <w:lang w:val="en-US"/>
        </w:rPr>
      </w:pPr>
      <w:r>
        <w:rPr>
          <w:lang w:val="en-US"/>
        </w:rPr>
        <w:t xml:space="preserve">Nếu “Gender là </w:t>
      </w:r>
      <w:r w:rsidRPr="007055D0">
        <w:rPr>
          <w:b/>
          <w:lang w:val="en-US"/>
        </w:rPr>
        <w:t>Female</w:t>
      </w:r>
      <w:r>
        <w:rPr>
          <w:lang w:val="en-US"/>
        </w:rPr>
        <w:t xml:space="preserve">, thì xem người đó sở hữu bao nhiêu xe hơi (thuộc tính “Car ownership”). Nếu số xe sở hữu là </w:t>
      </w:r>
      <w:r w:rsidRPr="007055D0">
        <w:rPr>
          <w:b/>
          <w:lang w:val="en-US"/>
        </w:rPr>
        <w:t>0</w:t>
      </w:r>
      <w:r>
        <w:rPr>
          <w:lang w:val="en-US"/>
        </w:rPr>
        <w:t xml:space="preserve">, thì người đó sẽ chọn phương tiện di chuyển là </w:t>
      </w:r>
      <w:r w:rsidRPr="007055D0">
        <w:rPr>
          <w:b/>
          <w:lang w:val="en-US"/>
        </w:rPr>
        <w:t>bus</w:t>
      </w:r>
      <w:r>
        <w:rPr>
          <w:lang w:val="en-US"/>
        </w:rPr>
        <w:t xml:space="preserve">; ngược lại, nếu số xe sở hữu lớn hơn hay bằng </w:t>
      </w:r>
      <w:r w:rsidRPr="007055D0">
        <w:rPr>
          <w:b/>
          <w:lang w:val="en-US"/>
        </w:rPr>
        <w:t>1</w:t>
      </w:r>
      <w:r>
        <w:rPr>
          <w:lang w:val="en-US"/>
        </w:rPr>
        <w:t xml:space="preserve">, thì người đó sẽ chọn phương tiện di chuyển là </w:t>
      </w:r>
      <w:r w:rsidRPr="007055D0">
        <w:rPr>
          <w:b/>
          <w:lang w:val="en-US"/>
        </w:rPr>
        <w:t>train</w:t>
      </w:r>
      <w:r>
        <w:rPr>
          <w:lang w:val="en-US"/>
        </w:rPr>
        <w:t>.</w:t>
      </w:r>
    </w:p>
    <w:p w:rsidR="008B6A80" w:rsidRPr="007055D0" w:rsidRDefault="008B6A80" w:rsidP="003F399E">
      <w:pPr>
        <w:pStyle w:val="ListParagraph"/>
        <w:numPr>
          <w:ilvl w:val="0"/>
          <w:numId w:val="11"/>
        </w:numPr>
        <w:rPr>
          <w:lang w:val="en-US"/>
        </w:rPr>
      </w:pPr>
      <w:r>
        <w:rPr>
          <w:lang w:val="en-US"/>
        </w:rPr>
        <w:fldChar w:fldCharType="begin"/>
      </w:r>
      <w:r>
        <w:rPr>
          <w:lang w:val="en-US"/>
        </w:rPr>
        <w:instrText xml:space="preserve"> REF _Ref306104924 \h  \* MERGEFORMAT </w:instrText>
      </w:r>
      <w:r>
        <w:rPr>
          <w:lang w:val="en-US"/>
        </w:rPr>
      </w:r>
      <w:r>
        <w:rPr>
          <w:lang w:val="en-US"/>
        </w:rPr>
        <w:fldChar w:fldCharType="separate"/>
      </w:r>
      <w:r w:rsidR="00265249" w:rsidRPr="00265249">
        <w:rPr>
          <w:lang w:val="en-US"/>
        </w:rPr>
        <w:t>Bảng 2</w:t>
      </w:r>
      <w:r>
        <w:rPr>
          <w:lang w:val="en-US"/>
        </w:rPr>
        <w:fldChar w:fldCharType="end"/>
      </w:r>
      <w:r>
        <w:rPr>
          <w:lang w:val="en-US"/>
        </w:rPr>
        <w:t xml:space="preserve"> sẽ được dự đoán như sau:</w:t>
      </w:r>
    </w:p>
    <w:tbl>
      <w:tblPr>
        <w:tblStyle w:val="TableGrid"/>
        <w:tblW w:w="0" w:type="auto"/>
        <w:tblInd w:w="720" w:type="dxa"/>
        <w:tblLayout w:type="fixed"/>
        <w:tblLook w:val="04A0" w:firstRow="1" w:lastRow="0" w:firstColumn="1" w:lastColumn="0" w:noHBand="0" w:noVBand="1"/>
      </w:tblPr>
      <w:tblGrid>
        <w:gridCol w:w="1188"/>
        <w:gridCol w:w="1188"/>
        <w:gridCol w:w="1260"/>
        <w:gridCol w:w="1440"/>
        <w:gridCol w:w="1350"/>
        <w:gridCol w:w="1692"/>
      </w:tblGrid>
      <w:tr w:rsidR="008B6A80" w:rsidTr="00B43E1E">
        <w:tc>
          <w:tcPr>
            <w:tcW w:w="1188" w:type="dxa"/>
            <w:shd w:val="clear" w:color="auto" w:fill="BFBFBF" w:themeFill="background1" w:themeFillShade="BF"/>
            <w:vAlign w:val="center"/>
          </w:tcPr>
          <w:p w:rsidR="008B6A80" w:rsidRPr="001A4F1E" w:rsidRDefault="008B6A80" w:rsidP="00B43E1E">
            <w:pPr>
              <w:pStyle w:val="ListParagraph"/>
              <w:spacing w:line="276" w:lineRule="auto"/>
              <w:ind w:left="0"/>
              <w:jc w:val="center"/>
              <w:rPr>
                <w:lang w:val="en-US"/>
              </w:rPr>
            </w:pPr>
            <w:r>
              <w:rPr>
                <w:lang w:val="en-US"/>
              </w:rPr>
              <w:t>Name</w:t>
            </w:r>
          </w:p>
        </w:tc>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1692"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Ngoc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Female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1A4F1E"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1A4F1E"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Hieu</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0</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Standard</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Train</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Phuc</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1A4F1E" w:rsidRDefault="008B6A80" w:rsidP="00B43E1E">
            <w:pPr>
              <w:pStyle w:val="ListParagraph"/>
              <w:spacing w:line="276" w:lineRule="auto"/>
              <w:ind w:left="0"/>
              <w:jc w:val="center"/>
              <w:rPr>
                <w:lang w:val="en-US"/>
              </w:rPr>
            </w:pPr>
            <w:r>
              <w:rPr>
                <w:lang w:val="en-US"/>
              </w:rPr>
              <w:t>1</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Cheap</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Medium</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Bus</w:t>
            </w:r>
          </w:p>
        </w:tc>
      </w:tr>
      <w:tr w:rsidR="008B6A80" w:rsidTr="00B43E1E">
        <w:tc>
          <w:tcPr>
            <w:tcW w:w="1188" w:type="dxa"/>
            <w:vAlign w:val="center"/>
          </w:tcPr>
          <w:p w:rsidR="008B6A80" w:rsidRPr="001A4F1E" w:rsidRDefault="008B6A80" w:rsidP="00B43E1E">
            <w:pPr>
              <w:pStyle w:val="ListParagraph"/>
              <w:spacing w:line="276" w:lineRule="auto"/>
              <w:ind w:left="0"/>
              <w:jc w:val="left"/>
              <w:rPr>
                <w:lang w:val="en-US"/>
              </w:rPr>
            </w:pPr>
            <w:r>
              <w:rPr>
                <w:lang w:val="en-US"/>
              </w:rPr>
              <w:t>Nguyen</w:t>
            </w:r>
          </w:p>
        </w:tc>
        <w:tc>
          <w:tcPr>
            <w:tcW w:w="1188" w:type="dxa"/>
            <w:vAlign w:val="center"/>
          </w:tcPr>
          <w:p w:rsidR="008B6A80" w:rsidRPr="001A4F1E" w:rsidRDefault="008B6A80" w:rsidP="00B43E1E">
            <w:pPr>
              <w:pStyle w:val="ListParagraph"/>
              <w:spacing w:line="276" w:lineRule="auto"/>
              <w:ind w:left="0"/>
              <w:jc w:val="center"/>
              <w:rPr>
                <w:lang w:val="en-US"/>
              </w:rPr>
            </w:pPr>
            <w:r>
              <w:rPr>
                <w:lang w:val="en-US"/>
              </w:rPr>
              <w:t>Male</w:t>
            </w:r>
          </w:p>
        </w:tc>
        <w:tc>
          <w:tcPr>
            <w:tcW w:w="1260" w:type="dxa"/>
            <w:vAlign w:val="center"/>
          </w:tcPr>
          <w:p w:rsidR="008B6A80" w:rsidRPr="00897824" w:rsidRDefault="008B6A80" w:rsidP="00B43E1E">
            <w:pPr>
              <w:pStyle w:val="ListParagraph"/>
              <w:spacing w:line="276" w:lineRule="auto"/>
              <w:ind w:left="0"/>
              <w:jc w:val="center"/>
              <w:rPr>
                <w:lang w:val="en-US"/>
              </w:rPr>
            </w:pPr>
            <w:r>
              <w:rPr>
                <w:lang w:val="en-US"/>
              </w:rPr>
              <w:t>2</w:t>
            </w:r>
          </w:p>
        </w:tc>
        <w:tc>
          <w:tcPr>
            <w:tcW w:w="1440" w:type="dxa"/>
            <w:vAlign w:val="center"/>
          </w:tcPr>
          <w:p w:rsidR="008B6A80" w:rsidRPr="00897824" w:rsidRDefault="008B6A80" w:rsidP="00B43E1E">
            <w:pPr>
              <w:pStyle w:val="ListParagraph"/>
              <w:spacing w:line="276" w:lineRule="auto"/>
              <w:ind w:left="0"/>
              <w:jc w:val="center"/>
              <w:rPr>
                <w:lang w:val="en-US"/>
              </w:rPr>
            </w:pPr>
            <w:r>
              <w:rPr>
                <w:lang w:val="en-US"/>
              </w:rPr>
              <w:t>Expensive</w:t>
            </w:r>
          </w:p>
        </w:tc>
        <w:tc>
          <w:tcPr>
            <w:tcW w:w="1350" w:type="dxa"/>
            <w:vAlign w:val="center"/>
          </w:tcPr>
          <w:p w:rsidR="008B6A80" w:rsidRPr="00897824" w:rsidRDefault="008B6A80" w:rsidP="00B43E1E">
            <w:pPr>
              <w:pStyle w:val="ListParagraph"/>
              <w:spacing w:line="276" w:lineRule="auto"/>
              <w:ind w:left="0"/>
              <w:jc w:val="center"/>
              <w:rPr>
                <w:lang w:val="en-US"/>
              </w:rPr>
            </w:pPr>
            <w:r>
              <w:rPr>
                <w:lang w:val="en-US"/>
              </w:rPr>
              <w:t>High</w:t>
            </w:r>
          </w:p>
        </w:tc>
        <w:tc>
          <w:tcPr>
            <w:tcW w:w="1692" w:type="dxa"/>
            <w:vAlign w:val="center"/>
          </w:tcPr>
          <w:p w:rsidR="008B6A80" w:rsidRPr="001A4F1E" w:rsidRDefault="008B6A80" w:rsidP="00B43E1E">
            <w:pPr>
              <w:pStyle w:val="ListParagraph"/>
              <w:spacing w:line="276" w:lineRule="auto"/>
              <w:ind w:left="0"/>
              <w:jc w:val="center"/>
              <w:rPr>
                <w:lang w:val="en-US"/>
              </w:rPr>
            </w:pPr>
            <w:r>
              <w:rPr>
                <w:lang w:val="en-US"/>
              </w:rPr>
              <w:t>Car</w:t>
            </w:r>
          </w:p>
        </w:tc>
      </w:tr>
    </w:tbl>
    <w:p w:rsidR="008B6A80" w:rsidRDefault="008B6A80" w:rsidP="008B6A80">
      <w:pPr>
        <w:pStyle w:val="Caption"/>
        <w:rPr>
          <w:lang w:val="en-US"/>
        </w:rPr>
      </w:pPr>
      <w:bookmarkStart w:id="44" w:name="_Toc310172297"/>
      <w:r>
        <w:t xml:space="preserve">Bảng </w:t>
      </w:r>
      <w:r>
        <w:fldChar w:fldCharType="begin"/>
      </w:r>
      <w:r>
        <w:instrText xml:space="preserve"> SEQ Bảng \* ARABIC </w:instrText>
      </w:r>
      <w:r>
        <w:fldChar w:fldCharType="separate"/>
      </w:r>
      <w:r w:rsidR="00144027">
        <w:t>3</w:t>
      </w:r>
      <w:r>
        <w:fldChar w:fldCharType="end"/>
      </w:r>
      <w:r>
        <w:rPr>
          <w:lang w:val="en-US"/>
        </w:rPr>
        <w:t>. Ví dụ về bảng dữ liệu cần dự đoán phương tiện di chuyển 2</w:t>
      </w:r>
      <w:bookmarkEnd w:id="44"/>
    </w:p>
    <w:p w:rsidR="008B6A80" w:rsidRPr="00707CA3" w:rsidRDefault="008B6A80" w:rsidP="008B6A80">
      <w:pPr>
        <w:pStyle w:val="ListParagraph"/>
        <w:numPr>
          <w:ilvl w:val="0"/>
          <w:numId w:val="3"/>
        </w:numPr>
        <w:rPr>
          <w:b/>
          <w:lang w:val="en-US"/>
        </w:rPr>
      </w:pPr>
      <w:r w:rsidRPr="00707CA3">
        <w:rPr>
          <w:b/>
          <w:lang w:val="en-US"/>
        </w:rPr>
        <w:t>Một số chú ý khi sử dụng cây quyết định:</w:t>
      </w:r>
    </w:p>
    <w:p w:rsidR="008B6A80" w:rsidRDefault="008B6A80" w:rsidP="008B6A80">
      <w:pPr>
        <w:pStyle w:val="ListParagraph"/>
        <w:numPr>
          <w:ilvl w:val="0"/>
          <w:numId w:val="5"/>
        </w:numPr>
        <w:rPr>
          <w:lang w:val="en-US"/>
        </w:rPr>
      </w:pPr>
      <w:r>
        <w:rPr>
          <w:lang w:val="en-US"/>
        </w:rPr>
        <w:t>Phụ thuộc rất nhiều vào training data, tập dữ liệu training data càng lớn thì cây quyết định sẽ đáng tin cậy hơn.</w:t>
      </w:r>
    </w:p>
    <w:p w:rsidR="008B6A80" w:rsidRDefault="008B6A80" w:rsidP="008B6A80">
      <w:pPr>
        <w:pStyle w:val="ListParagraph"/>
        <w:numPr>
          <w:ilvl w:val="0"/>
          <w:numId w:val="5"/>
        </w:numPr>
        <w:rPr>
          <w:lang w:val="en-US"/>
        </w:rPr>
      </w:pPr>
      <w:r>
        <w:rPr>
          <w:lang w:val="en-US"/>
        </w:rPr>
        <w:t>Không thể nói cây quyết định được sinh ra từ cây quyết định trên là tập luật tốt nhất</w:t>
      </w:r>
    </w:p>
    <w:p w:rsidR="008B6A80" w:rsidRPr="00F831DA" w:rsidRDefault="008B6A80" w:rsidP="008B6A80">
      <w:pPr>
        <w:pStyle w:val="ListParagraph"/>
        <w:numPr>
          <w:ilvl w:val="0"/>
          <w:numId w:val="5"/>
        </w:numPr>
        <w:rPr>
          <w:lang w:val="en-US"/>
        </w:rPr>
      </w:pPr>
      <w:r>
        <w:rPr>
          <w:lang w:val="en-US"/>
        </w:rPr>
        <w:t>Có nhiều thuật toán phân lớp: ID3, J48, C4.5, C5, CART (Classification and Regression Tree), … Việc lựa chọn thuật toán phụ thuốc vào rất nhiều yếu tố, trong đó yếu tố cấu trúc dữ liệu ảnh hưởng rất nhiều đến kết quả của thuật toán. Chẳn hạn, thuật toán ID3 và CART hiệu quả cho việc phân lớp đối với các dữ liệu số (quantitative value), trong khi đó, thuật toán J48, C4.5 có hiệu quả hơn đối với dữ liệu Qualititive value (ordinal, binary, nominal)</w:t>
      </w:r>
    </w:p>
    <w:p w:rsidR="008B6A80" w:rsidRDefault="008B6A80" w:rsidP="008B6A80">
      <w:pPr>
        <w:pStyle w:val="Heading3"/>
        <w:rPr>
          <w:lang w:val="en-US"/>
        </w:rPr>
      </w:pPr>
      <w:bookmarkStart w:id="45" w:name="_Ref306374185"/>
      <w:bookmarkStart w:id="46" w:name="_Toc310172246"/>
      <w:r>
        <w:rPr>
          <w:lang w:val="en-US"/>
        </w:rPr>
        <w:t>Một số độ đo thông dụng</w:t>
      </w:r>
      <w:bookmarkEnd w:id="45"/>
      <w:bookmarkEnd w:id="46"/>
    </w:p>
    <w:p w:rsidR="008B6A80" w:rsidRPr="00CA783E" w:rsidRDefault="008B6A80" w:rsidP="003F399E">
      <w:pPr>
        <w:pStyle w:val="ListParagraph"/>
        <w:numPr>
          <w:ilvl w:val="0"/>
          <w:numId w:val="12"/>
        </w:numPr>
        <w:rPr>
          <w:lang w:val="en-US"/>
        </w:rPr>
      </w:pPr>
      <w:r w:rsidRPr="00CA783E">
        <w:rPr>
          <w:lang w:val="en-US"/>
        </w:rPr>
        <w:t xml:space="preserve">Cho bảng dữ liệu bao gồm các thuộc tính và thuộc tính phân lớp, chúng ta có thể đo được tính đồng nhất hay không đồng nhất thông qua thuộc tính phân lớp. Bảng dữ liệu có tính đồng nhất nếu nó có duy nhất một phân lớp. Ngược lại, nếu nó có nhiều phân lớp khác nhau, thì bảng dữ liệu có tính không đồng nhất hay tính pha trộn. Chúng ta </w:t>
      </w:r>
      <w:r w:rsidRPr="00CA783E">
        <w:rPr>
          <w:lang w:val="en-US"/>
        </w:rPr>
        <w:lastRenderedPageBreak/>
        <w:t>có thể đo được mức độ pha trộn (Impurity Degree); Entropy, độ đo Gini và classification error là những cách tính mức độ pha trộn thông dụng nhất.</w:t>
      </w:r>
    </w:p>
    <w:p w:rsidR="008B6A80" w:rsidRPr="00CA783E" w:rsidRDefault="008B6A80" w:rsidP="008B6A80">
      <w:pPr>
        <w:pStyle w:val="ListParagraph"/>
        <w:rPr>
          <w:rFonts w:ascii="Cambria Math" w:eastAsiaTheme="minorEastAsia" w:hAnsi="Cambria Math" w:cs="Times New Roman"/>
          <w:sz w:val="26"/>
          <w:lang w:val="en-US"/>
          <w:oMath/>
        </w:rPr>
      </w:pPr>
      <w:bookmarkStart w:id="47" w:name="OLE_LINK5"/>
      <w:bookmarkStart w:id="48" w:name="OLE_LINK6"/>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oMath>
      </m:oMathPara>
    </w:p>
    <w:bookmarkEnd w:id="47"/>
    <w:bookmarkEnd w:id="48"/>
    <w:p w:rsidR="008B6A80" w:rsidRPr="00CA783E" w:rsidRDefault="008B6A80" w:rsidP="008B6A80">
      <w:pPr>
        <w:pStyle w:val="ListParagraph"/>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8B6A80">
      <w:pPr>
        <w:pStyle w:val="ListParagraph"/>
        <w:rPr>
          <w:rFonts w:eastAsiaTheme="minorEastAsia"/>
          <w:sz w:val="26"/>
          <w:lang w:val="en-US"/>
        </w:rPr>
      </w:pPr>
      <m:oMathPara>
        <m:oMathParaPr>
          <m:jc m:val="left"/>
        </m:oMathParaPr>
        <m:oMath>
          <m:r>
            <w:rPr>
              <w:rFonts w:ascii="Cambria Math" w:hAnsi="Cambria Math" w:cs="Times New Roman"/>
              <w:sz w:val="26"/>
              <w:lang w:val="en-US"/>
            </w:rPr>
            <m:t>Classification error=1-max⁡{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w:rPr>
              <w:rFonts w:ascii="Cambria Math" w:hAnsi="Cambria Math" w:cs="Times New Roman"/>
              <w:sz w:val="26"/>
              <w:lang w:val="en-US"/>
            </w:rPr>
            <m:t>}</m:t>
          </m:r>
        </m:oMath>
      </m:oMathPara>
    </w:p>
    <w:p w:rsidR="008B6A80" w:rsidRDefault="008B6A80" w:rsidP="008B6A80">
      <w:pPr>
        <w:ind w:left="720" w:firstLine="720"/>
        <w:rPr>
          <w:rFonts w:eastAsiaTheme="minorEastAsia"/>
          <w:i/>
          <w:szCs w:val="24"/>
          <w:lang w:val="en-US"/>
        </w:rPr>
      </w:pPr>
      <w:r w:rsidRPr="00CA783E">
        <w:rPr>
          <w:rFonts w:eastAsiaTheme="minorEastAsia"/>
          <w:i/>
          <w:szCs w:val="24"/>
          <w:lang w:val="en-US"/>
        </w:rPr>
        <w:t>P</w:t>
      </w:r>
      <w:r w:rsidRPr="00CA783E">
        <w:rPr>
          <w:rFonts w:eastAsiaTheme="minorEastAsia"/>
          <w:i/>
          <w:szCs w:val="24"/>
          <w:vertAlign w:val="subscript"/>
          <w:lang w:val="en-US"/>
        </w:rPr>
        <w:t>j</w:t>
      </w:r>
      <w:r w:rsidRPr="00CA783E">
        <w:rPr>
          <w:rFonts w:eastAsiaTheme="minorEastAsia"/>
          <w:i/>
          <w:szCs w:val="24"/>
          <w:lang w:val="en-US"/>
        </w:rPr>
        <w:t>: xác suất xảy ra phân lớp j</w:t>
      </w:r>
    </w:p>
    <w:p w:rsidR="008B6A80" w:rsidRPr="00CA783E" w:rsidRDefault="008B6A80" w:rsidP="008B6A80">
      <w:pPr>
        <w:rPr>
          <w:rFonts w:eastAsiaTheme="minorEastAsia"/>
          <w:szCs w:val="24"/>
          <w:lang w:val="en-US"/>
        </w:rPr>
      </w:pPr>
    </w:p>
    <w:p w:rsidR="008B6A80" w:rsidRPr="00CA783E" w:rsidRDefault="008B6A80" w:rsidP="003F399E">
      <w:pPr>
        <w:pStyle w:val="ListParagraph"/>
        <w:numPr>
          <w:ilvl w:val="0"/>
          <w:numId w:val="13"/>
        </w:numPr>
        <w:rPr>
          <w:lang w:val="en-US"/>
        </w:rPr>
      </w:pPr>
      <w:r w:rsidRPr="00CA783E">
        <w:rPr>
          <w:rFonts w:eastAsiaTheme="minorEastAsia"/>
          <w:szCs w:val="24"/>
          <w:lang w:val="en-US"/>
        </w:rPr>
        <w:t>Ví dụ:</w:t>
      </w:r>
      <w:r w:rsidRPr="00CA783E">
        <w:rPr>
          <w:rFonts w:eastAsiaTheme="minorEastAsia"/>
          <w:sz w:val="26"/>
          <w:lang w:val="en-US"/>
        </w:rPr>
        <w:t xml:space="preserve"> Chúng ta cùng nhìn lại </w:t>
      </w:r>
      <w:r w:rsidRPr="00CA783E">
        <w:rPr>
          <w:lang w:val="en-US"/>
        </w:rPr>
        <w:fldChar w:fldCharType="begin"/>
      </w:r>
      <w:r w:rsidRPr="00CA783E">
        <w:rPr>
          <w:sz w:val="26"/>
          <w:lang w:val="en-US"/>
        </w:rPr>
        <w:instrText xml:space="preserve"> REF _Ref306099554 \h </w:instrText>
      </w:r>
      <w:r w:rsidRPr="00CA783E">
        <w:rPr>
          <w:lang w:val="en-US"/>
        </w:rPr>
      </w:r>
      <w:r w:rsidRPr="00CA783E">
        <w:rPr>
          <w:lang w:val="en-US"/>
        </w:rPr>
        <w:fldChar w:fldCharType="separate"/>
      </w:r>
      <w:r w:rsidR="00265249">
        <w:t>Bảng 1. Ví dụ bảng dữ liệu lựa chọn phương tiện di chuyển</w:t>
      </w:r>
      <w:r w:rsidRPr="00CA783E">
        <w:rPr>
          <w:lang w:val="en-US"/>
        </w:rPr>
        <w:fldChar w:fldCharType="end"/>
      </w:r>
      <w:r w:rsidRPr="00CA783E">
        <w:rPr>
          <w:lang w:val="en-US"/>
        </w:rPr>
        <w:t xml:space="preserve">. “Transportation mode” có 3 nhóm Bus, Car và Train. </w:t>
      </w:r>
      <w:r w:rsidRPr="00CA783E">
        <w:rPr>
          <w:lang w:val="en-US"/>
        </w:rPr>
        <w:fldChar w:fldCharType="begin"/>
      </w:r>
      <w:r w:rsidRPr="00CA783E">
        <w:rPr>
          <w:lang w:val="en-US"/>
        </w:rPr>
        <w:instrText xml:space="preserve"> REF _Ref306099706 \h </w:instrText>
      </w:r>
      <w:r w:rsidRPr="00CA783E">
        <w:rPr>
          <w:lang w:val="en-US"/>
        </w:rPr>
      </w:r>
      <w:r w:rsidRPr="00CA783E">
        <w:rPr>
          <w:lang w:val="en-US"/>
        </w:rPr>
        <w:fldChar w:fldCharType="separate"/>
      </w:r>
      <w:r w:rsidR="00265249">
        <w:t>Bảng 1</w:t>
      </w:r>
      <w:r w:rsidRPr="00CA783E">
        <w:rPr>
          <w:lang w:val="en-US"/>
        </w:rPr>
        <w:fldChar w:fldCharType="end"/>
      </w:r>
      <w:r w:rsidRPr="00CA783E">
        <w:rPr>
          <w:lang w:val="en-US"/>
        </w:rPr>
        <w:t xml:space="preserve"> có 10 dòng dữ liệu, trong đó “Transportation mode” có 4 buses, 3 cars, 3 trains (4B, 3C, 3T). </w:t>
      </w:r>
    </w:p>
    <w:p w:rsidR="008B6A80" w:rsidRPr="00CA783E" w:rsidRDefault="008B6A80" w:rsidP="003F399E">
      <w:pPr>
        <w:pStyle w:val="ListParagraph"/>
        <w:numPr>
          <w:ilvl w:val="0"/>
          <w:numId w:val="13"/>
        </w:numPr>
        <w:rPr>
          <w:lang w:val="en-US"/>
        </w:rPr>
      </w:pPr>
      <w:r w:rsidRPr="00CA783E">
        <w:rPr>
          <w:lang w:val="en-US"/>
        </w:rPr>
        <w:t>Xác suất để xảy ra cho từng phân lớp là:</w:t>
      </w:r>
    </w:p>
    <w:p w:rsidR="008B6A80" w:rsidRPr="002F3C67" w:rsidRDefault="008B6A80" w:rsidP="008B6A80">
      <w:pPr>
        <w:ind w:left="720"/>
        <w:rPr>
          <w:rFonts w:eastAsiaTheme="minorEastAsia"/>
          <w:sz w:val="26"/>
          <w:szCs w:val="26"/>
          <w:lang w:val="en-US"/>
        </w:rPr>
      </w:pPr>
      <w:bookmarkStart w:id="49" w:name="OLE_LINK7"/>
      <w:bookmarkStart w:id="50" w:name="OLE_LINK8"/>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10</m:t>
              </m:r>
            </m:den>
          </m:f>
          <m:r>
            <w:rPr>
              <w:rFonts w:ascii="Cambria Math" w:hAnsi="Cambria Math"/>
              <w:sz w:val="26"/>
              <w:szCs w:val="26"/>
              <w:lang w:val="en-US"/>
            </w:rPr>
            <m:t>=0.4</m:t>
          </m:r>
        </m:oMath>
      </m:oMathPara>
      <w:bookmarkEnd w:id="49"/>
      <w:bookmarkEnd w:id="50"/>
    </w:p>
    <w:p w:rsidR="008B6A80" w:rsidRPr="002F3C67"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Car</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Pr="006608EA" w:rsidRDefault="008B6A80" w:rsidP="008B6A80">
      <w:pPr>
        <w:ind w:left="720"/>
        <w:rPr>
          <w:rFonts w:eastAsiaTheme="minorEastAsia"/>
          <w:sz w:val="26"/>
          <w:szCs w:val="26"/>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3</m:t>
              </m:r>
            </m:num>
            <m:den>
              <m:r>
                <w:rPr>
                  <w:rFonts w:ascii="Cambria Math" w:hAnsi="Cambria Math"/>
                  <w:sz w:val="26"/>
                  <w:szCs w:val="26"/>
                  <w:lang w:val="en-US"/>
                </w:rPr>
                <m:t>10</m:t>
              </m:r>
            </m:den>
          </m:f>
          <m:r>
            <w:rPr>
              <w:rFonts w:ascii="Cambria Math" w:hAnsi="Cambria Math"/>
              <w:sz w:val="26"/>
              <w:szCs w:val="26"/>
              <w:lang w:val="en-US"/>
            </w:rPr>
            <m:t>=0.3</m:t>
          </m:r>
        </m:oMath>
      </m:oMathPara>
    </w:p>
    <w:p w:rsidR="008B6A80" w:rsidRDefault="008B6A80" w:rsidP="008B6A80">
      <w:pPr>
        <w:rPr>
          <w:rFonts w:eastAsiaTheme="minorEastAsia"/>
          <w:sz w:val="26"/>
          <w:szCs w:val="26"/>
          <w:lang w:val="en-US"/>
        </w:rPr>
      </w:pPr>
    </w:p>
    <w:p w:rsidR="008B6A80" w:rsidRPr="00CA783E" w:rsidRDefault="008B6A80" w:rsidP="008B6A80">
      <w:pPr>
        <w:pStyle w:val="Heading4"/>
        <w:rPr>
          <w:lang w:val="en-US"/>
        </w:rPr>
      </w:pPr>
      <w:r w:rsidRPr="00CA783E">
        <w:rPr>
          <w:lang w:val="en-US"/>
        </w:rPr>
        <w:t>Entropy</w:t>
      </w:r>
    </w:p>
    <w:p w:rsidR="008B6A80" w:rsidRPr="002F3C67" w:rsidRDefault="008B6A80" w:rsidP="008B6A80">
      <w:pPr>
        <w:rPr>
          <w:rFonts w:eastAsiaTheme="minorEastAsia"/>
          <w:lang w:val="en-US"/>
        </w:rPr>
      </w:pPr>
    </w:p>
    <w:p w:rsidR="008B6A80" w:rsidRPr="00D26B00" w:rsidRDefault="008B6A80" w:rsidP="008B6A80">
      <w:pPr>
        <w:rPr>
          <w:rFonts w:eastAsiaTheme="minorEastAsia"/>
          <w:sz w:val="26"/>
          <w:lang w:val="en-US"/>
        </w:rPr>
      </w:pPr>
      <w:bookmarkStart w:id="51" w:name="OLE_LINK3"/>
      <w:bookmarkStart w:id="52" w:name="OLE_LINK4"/>
      <m:oMathPara>
        <m:oMathParaPr>
          <m:jc m:val="left"/>
        </m:oMathParaPr>
        <m:oMath>
          <m:r>
            <w:rPr>
              <w:rFonts w:ascii="Cambria Math" w:hAnsi="Cambria Math" w:cs="Times New Roman"/>
              <w:sz w:val="26"/>
              <w:lang w:val="en-US"/>
            </w:rPr>
            <m:t>Entropy=</m:t>
          </m:r>
          <w:bookmarkEnd w:id="51"/>
          <w:bookmarkEnd w:id="52"/>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w:bookmarkStart w:id="53" w:name="OLE_LINK11"/>
          <w:bookmarkStart w:id="54" w:name="OLE_LINK12"/>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w:bookmarkEnd w:id="53"/>
          <w:bookmarkEnd w:id="54"/>
          <m:r>
            <w:rPr>
              <w:rFonts w:ascii="Cambria Math" w:eastAsiaTheme="minorEastAsia" w:hAnsi="Cambria Math" w:cs="Times New Roman"/>
              <w:sz w:val="26"/>
              <w:lang w:val="en-US"/>
            </w:rPr>
            <m:t>= -P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Bus</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Bus</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Car</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Car</m:t>
                  </m:r>
                </m:e>
              </m:d>
            </m:e>
          </m:func>
          <m:r>
            <w:rPr>
              <w:rFonts w:ascii="Cambria Math" w:eastAsiaTheme="minorEastAsia" w:hAnsi="Cambria Math" w:cs="Times New Roman"/>
              <w:sz w:val="26"/>
              <w:lang w:val="en-US"/>
            </w:rPr>
            <m:t>-P</m:t>
          </m:r>
          <m:d>
            <m:dPr>
              <m:ctrlPr>
                <w:rPr>
                  <w:rFonts w:ascii="Cambria Math" w:eastAsiaTheme="minorEastAsia" w:hAnsi="Cambria Math" w:cs="Times New Roman"/>
                  <w:i/>
                  <w:sz w:val="26"/>
                  <w:lang w:val="en-US"/>
                </w:rPr>
              </m:ctrlPr>
            </m:dPr>
            <m:e>
              <m:r>
                <w:rPr>
                  <w:rFonts w:ascii="Cambria Math" w:eastAsiaTheme="minorEastAsia" w:hAnsi="Cambria Math" w:cs="Times New Roman"/>
                  <w:sz w:val="26"/>
                  <w:lang w:val="en-US"/>
                </w:rPr>
                <m:t>Train</m:t>
              </m:r>
            </m:e>
          </m:d>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d>
                <m:dPr>
                  <m:ctrlPr>
                    <w:rPr>
                      <w:rFonts w:ascii="Cambria Math" w:hAnsi="Cambria Math" w:cs="Times New Roman"/>
                      <w:i/>
                      <w:sz w:val="26"/>
                      <w:lang w:val="en-US"/>
                    </w:rPr>
                  </m:ctrlPr>
                </m:dPr>
                <m:e>
                  <m:r>
                    <w:rPr>
                      <w:rFonts w:ascii="Cambria Math" w:hAnsi="Cambria Math" w:cs="Times New Roman"/>
                      <w:sz w:val="26"/>
                      <w:lang w:val="en-US"/>
                    </w:rPr>
                    <m:t>Train</m:t>
                  </m:r>
                </m:e>
              </m:d>
              <m:r>
                <w:rPr>
                  <w:rFonts w:ascii="Cambria Math" w:hAnsi="Cambria Math" w:cs="Times New Roman"/>
                  <w:sz w:val="26"/>
                  <w:lang w:val="en-US"/>
                </w:rPr>
                <m:t>=</m:t>
              </m:r>
            </m:e>
          </m:func>
          <m:r>
            <w:rPr>
              <w:rFonts w:ascii="Cambria Math" w:eastAsiaTheme="minorEastAsia" w:hAnsi="Cambria Math" w:cs="Times New Roman"/>
              <w:sz w:val="26"/>
              <w:lang w:val="en-US"/>
            </w:rPr>
            <m:t>-0.4</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0.4</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-0.3</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0.3=</m:t>
              </m:r>
            </m:e>
          </m:func>
          <m:r>
            <w:rPr>
              <w:rFonts w:ascii="Cambria Math" w:eastAsiaTheme="minorEastAsia" w:hAnsi="Cambria Math" w:cs="Times New Roman"/>
              <w:sz w:val="26"/>
              <w:lang w:val="en-US"/>
            </w:rPr>
            <m:t>1.571</m:t>
          </m:r>
        </m:oMath>
      </m:oMathPara>
    </w:p>
    <w:p w:rsidR="008B6A80" w:rsidRDefault="008B6A80" w:rsidP="008B6A80">
      <w:pPr>
        <w:rPr>
          <w:rFonts w:eastAsiaTheme="minorEastAsia"/>
          <w:sz w:val="26"/>
          <w:lang w:val="en-US"/>
        </w:rPr>
      </w:pPr>
      <w:r>
        <w:rPr>
          <w:rFonts w:eastAsiaTheme="minorEastAsia"/>
          <w:sz w:val="26"/>
          <w:lang w:val="en-US"/>
        </w:rPr>
        <w:t xml:space="preserve">Khi bảng dữ liệu có duy nhất 1 phân lớp thì Entropy sẽ bằng 0 vì xác suất là 1 và </w:t>
      </w:r>
      <m:oMath>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1=</m:t>
            </m:r>
          </m:e>
        </m:func>
        <m:r>
          <w:rPr>
            <w:rFonts w:ascii="Cambria Math" w:eastAsiaTheme="minorEastAsia" w:hAnsi="Cambria Math" w:cs="Times New Roman"/>
            <w:sz w:val="26"/>
            <w:lang w:val="en-US"/>
          </w:rPr>
          <m:t>0</m:t>
        </m:r>
      </m:oMath>
      <w:r>
        <w:rPr>
          <w:rFonts w:eastAsiaTheme="minorEastAsia"/>
          <w:sz w:val="26"/>
          <w:lang w:val="en-US"/>
        </w:rPr>
        <w:t xml:space="preserve">. Entropy sẽ đạt giá trị cực đại khi tất cả thuộc tính phân lớp có xác suất xảy ra bằng nhau. Biểu đồ dưới đây thể hiện giá trị cực đại của Entropy sẽ thay đổi phụ thuộc vào số lượng thuộc tính phân lớp n, trong trường hợp xác xuất tất cả thuộc tính </w:t>
      </w:r>
      <w:r>
        <w:rPr>
          <w:rFonts w:eastAsiaTheme="minorEastAsia"/>
          <w:sz w:val="26"/>
          <w:lang w:val="en-US"/>
        </w:rPr>
        <w:lastRenderedPageBreak/>
        <w:t xml:space="preserve">phân lớp </w:t>
      </w:r>
      <m:oMath>
        <m:r>
          <w:rPr>
            <w:rFonts w:ascii="Cambria Math" w:eastAsiaTheme="minorEastAsia" w:hAnsi="Cambria Math"/>
            <w:sz w:val="26"/>
            <w:lang w:val="en-US"/>
          </w:rPr>
          <m:t>P=</m:t>
        </m:r>
        <m:f>
          <m:fPr>
            <m:ctrlPr>
              <w:rPr>
                <w:rFonts w:ascii="Cambria Math" w:eastAsiaTheme="minorEastAsia" w:hAnsi="Cambria Math"/>
                <w:i/>
                <w:sz w:val="26"/>
                <w:lang w:val="en-US"/>
              </w:rPr>
            </m:ctrlPr>
          </m:fPr>
          <m:num>
            <m:r>
              <w:rPr>
                <w:rFonts w:ascii="Cambria Math" w:eastAsiaTheme="minorEastAsia" w:hAnsi="Cambria Math"/>
                <w:sz w:val="26"/>
                <w:lang w:val="en-US"/>
              </w:rPr>
              <m:t>1</m:t>
            </m:r>
          </m:num>
          <m:den>
            <m:r>
              <w:rPr>
                <w:rFonts w:ascii="Cambria Math" w:eastAsiaTheme="minorEastAsia" w:hAnsi="Cambria Math"/>
                <w:sz w:val="26"/>
                <w:lang w:val="en-US"/>
              </w:rPr>
              <m:t>n</m:t>
            </m:r>
          </m:den>
        </m:f>
      </m:oMath>
      <w:r>
        <w:rPr>
          <w:rFonts w:eastAsiaTheme="minorEastAsia"/>
          <w:sz w:val="26"/>
          <w:lang w:val="en-US"/>
        </w:rPr>
        <w:t xml:space="preserve"> thì  </w:t>
      </w:r>
      <m:oMath>
        <m:sSub>
          <m:sSubPr>
            <m:ctrlPr>
              <w:rPr>
                <w:rFonts w:ascii="Cambria Math" w:hAnsi="Cambria Math" w:cs="Times New Roman"/>
                <w:i/>
                <w:sz w:val="26"/>
                <w:lang w:val="en-US"/>
              </w:rPr>
            </m:ctrlPr>
          </m:sSubPr>
          <m:e>
            <m:r>
              <w:rPr>
                <w:rFonts w:ascii="Cambria Math" w:hAnsi="Cambria Math" w:cs="Times New Roman"/>
                <w:sz w:val="26"/>
                <w:lang w:val="en-US"/>
              </w:rPr>
              <m:t>Entropy</m:t>
            </m:r>
          </m:e>
          <m:sub>
            <m:r>
              <w:rPr>
                <w:rFonts w:ascii="Cambria Math" w:hAnsi="Cambria Math" w:cs="Times New Roman"/>
                <w:sz w:val="26"/>
                <w:lang w:val="en-US"/>
              </w:rPr>
              <m:t>MAX</m:t>
            </m:r>
          </m:sub>
        </m:sSub>
        <m:r>
          <w:rPr>
            <w:rFonts w:ascii="Cambria Math" w:hAnsi="Cambria Math" w:cs="Times New Roman"/>
            <w:sz w:val="26"/>
            <w:lang w:val="en-US"/>
          </w:rPr>
          <m:t>=-n*p*</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m:rPr>
                    <m:sty m:val="p"/>
                  </m:rP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p</m:t>
            </m:r>
          </m:e>
        </m:func>
      </m:oMath>
      <w:r>
        <w:rPr>
          <w:rFonts w:eastAsiaTheme="minorEastAsia"/>
          <w:sz w:val="26"/>
          <w:lang w:val="en-US"/>
        </w:rPr>
        <w:t>. Giá trị của Entropy sẽ lớn hơn 1 khi số lượng thuộc tính phân lớp nhiều hơn 2</w:t>
      </w:r>
    </w:p>
    <w:p w:rsidR="008B6A80" w:rsidRDefault="008B6A80" w:rsidP="008B6A80">
      <w:pPr>
        <w:keepNext/>
        <w:jc w:val="center"/>
      </w:pPr>
      <w:r>
        <w:rPr>
          <w:lang w:val="en-US"/>
        </w:rPr>
        <w:drawing>
          <wp:inline distT="0" distB="0" distL="0" distR="0" wp14:anchorId="7C816A9D" wp14:editId="0BE3FB4E">
            <wp:extent cx="4257675" cy="3009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57675" cy="3009900"/>
                    </a:xfrm>
                    <a:prstGeom prst="rect">
                      <a:avLst/>
                    </a:prstGeom>
                  </pic:spPr>
                </pic:pic>
              </a:graphicData>
            </a:graphic>
          </wp:inline>
        </w:drawing>
      </w:r>
    </w:p>
    <w:p w:rsidR="008B6A80" w:rsidRDefault="008B6A80" w:rsidP="008B6A80">
      <w:pPr>
        <w:pStyle w:val="Caption"/>
        <w:rPr>
          <w:lang w:val="en-US"/>
        </w:rPr>
      </w:pPr>
      <w:bookmarkStart w:id="55" w:name="_Toc310172303"/>
      <w:r>
        <w:t xml:space="preserve">Biểu đồ </w:t>
      </w:r>
      <w:r>
        <w:fldChar w:fldCharType="begin"/>
      </w:r>
      <w:r>
        <w:instrText xml:space="preserve"> SEQ Biểu_đồ \* ARABIC </w:instrText>
      </w:r>
      <w:r>
        <w:fldChar w:fldCharType="separate"/>
      </w:r>
      <w:r w:rsidR="00265249">
        <w:t>1</w:t>
      </w:r>
      <w:r>
        <w:fldChar w:fldCharType="end"/>
      </w:r>
      <w:r>
        <w:rPr>
          <w:lang w:val="en-US"/>
        </w:rPr>
        <w:t>. Mối liên hệ giữa giá trị Entropy cực đại và số lượng phân lớp</w:t>
      </w:r>
      <w:bookmarkEnd w:id="55"/>
    </w:p>
    <w:p w:rsidR="008B6A80" w:rsidRPr="00CA783E" w:rsidRDefault="008B6A80" w:rsidP="008B6A80">
      <w:pPr>
        <w:pStyle w:val="Heading4"/>
        <w:rPr>
          <w:lang w:val="en-US"/>
        </w:rPr>
      </w:pPr>
      <w:r w:rsidRPr="00CA783E">
        <w:rPr>
          <w:lang w:val="en-US"/>
        </w:rPr>
        <w:t>Gini index</w:t>
      </w:r>
    </w:p>
    <w:p w:rsidR="008B6A80" w:rsidRPr="00CA783E" w:rsidRDefault="008B6A80" w:rsidP="003F399E">
      <w:pPr>
        <w:pStyle w:val="ListParagraph"/>
        <w:numPr>
          <w:ilvl w:val="0"/>
          <w:numId w:val="14"/>
        </w:numPr>
        <w:rPr>
          <w:rFonts w:eastAsiaTheme="minorEastAsia"/>
          <w:lang w:val="en-US"/>
        </w:rPr>
      </w:pPr>
      <w:r w:rsidRPr="00CA783E">
        <w:rPr>
          <w:rFonts w:eastAsiaTheme="minorEastAsia"/>
          <w:lang w:val="en-US"/>
        </w:rPr>
        <w:t>Một cách khác để tính “Impurity degree”.</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oMath>
      </m:oMathPara>
    </w:p>
    <w:p w:rsidR="008B6A80" w:rsidRPr="00CA783E" w:rsidRDefault="008B6A80" w:rsidP="003F399E">
      <w:pPr>
        <w:pStyle w:val="ListParagraph"/>
        <w:numPr>
          <w:ilvl w:val="0"/>
          <w:numId w:val="15"/>
        </w:numPr>
        <w:rPr>
          <w:rFonts w:eastAsiaTheme="minorEastAsia"/>
          <w:lang w:val="en-US"/>
        </w:rPr>
      </w:pPr>
      <w:r w:rsidRPr="00CA783E">
        <w:rPr>
          <w:rFonts w:eastAsiaTheme="minorEastAsia"/>
          <w:lang w:val="en-US"/>
        </w:rPr>
        <w:t>Chúng ta cùng quay lại ví dụ ở trên</w:t>
      </w:r>
    </w:p>
    <w:p w:rsidR="008B6A80" w:rsidRPr="00B9576C" w:rsidRDefault="008B6A80" w:rsidP="008B6A80">
      <w:pPr>
        <w:ind w:left="720"/>
        <w:rPr>
          <w:rFonts w:ascii="Cambria Math" w:eastAsiaTheme="minorEastAsia" w:hAnsi="Cambria Math" w:cs="Times New Roman"/>
          <w:sz w:val="26"/>
          <w:lang w:val="en-US"/>
          <w:oMath/>
        </w:rPr>
      </w:pPr>
      <m:oMathPara>
        <m:oMathParaPr>
          <m:jc m:val="left"/>
        </m:oMathParaPr>
        <m:oMath>
          <m:r>
            <w:rPr>
              <w:rFonts w:ascii="Cambria Math" w:hAnsi="Cambria Math" w:cs="Times New Roman"/>
              <w:sz w:val="26"/>
              <w:lang w:val="en-US"/>
            </w:rPr>
            <m:t>Gini index=1-</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Sup>
                <m:sSubSupPr>
                  <m:ctrlPr>
                    <w:rPr>
                      <w:rFonts w:ascii="Cambria Math" w:hAnsi="Cambria Math" w:cs="Times New Roman"/>
                      <w:i/>
                      <w:sz w:val="26"/>
                      <w:lang w:val="en-US"/>
                    </w:rPr>
                  </m:ctrlPr>
                </m:sSubSupPr>
                <m:e>
                  <m:r>
                    <w:rPr>
                      <w:rFonts w:ascii="Cambria Math" w:hAnsi="Cambria Math" w:cs="Times New Roman"/>
                      <w:sz w:val="26"/>
                      <w:lang w:val="en-US"/>
                    </w:rPr>
                    <m:t>p</m:t>
                  </m:r>
                </m:e>
                <m:sub>
                  <m:r>
                    <w:rPr>
                      <w:rFonts w:ascii="Cambria Math" w:hAnsi="Cambria Math" w:cs="Times New Roman"/>
                      <w:sz w:val="26"/>
                      <w:lang w:val="en-US"/>
                    </w:rPr>
                    <m:t>j</m:t>
                  </m:r>
                </m:sub>
                <m:sup>
                  <m:r>
                    <w:rPr>
                      <w:rFonts w:ascii="Cambria Math" w:hAnsi="Cambria Math" w:cs="Times New Roman"/>
                      <w:sz w:val="26"/>
                      <w:lang w:val="en-US"/>
                    </w:rPr>
                    <m:t>2</m:t>
                  </m:r>
                </m:sup>
              </m:sSubSup>
            </m:e>
          </m:nary>
          <m:r>
            <w:rPr>
              <w:rFonts w:ascii="Cambria Math" w:eastAsiaTheme="minorEastAsia" w:hAnsi="Cambria Math" w:cs="Times New Roman"/>
              <w:sz w:val="26"/>
              <w:lang w:val="en-US"/>
            </w:rPr>
            <m:t>=1-</m:t>
          </m:r>
          <m:d>
            <m:dPr>
              <m:ctrlPr>
                <w:rPr>
                  <w:rFonts w:ascii="Cambria Math" w:eastAsiaTheme="minorEastAsia" w:hAnsi="Cambria Math" w:cs="Times New Roman"/>
                  <w:i/>
                  <w:sz w:val="26"/>
                  <w:lang w:val="en-US"/>
                </w:rPr>
              </m:ctrlPr>
            </m:dPr>
            <m:e>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0.4</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 xml:space="preserve">+ </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r>
                <w:rPr>
                  <w:rFonts w:ascii="Cambria Math" w:eastAsiaTheme="minorEastAsia" w:hAnsi="Cambria Math" w:cs="Times New Roman"/>
                  <w:sz w:val="26"/>
                  <w:lang w:val="en-US"/>
                </w:rPr>
                <m:t>+</m:t>
              </m:r>
              <m:sSup>
                <m:sSupPr>
                  <m:ctrlPr>
                    <w:rPr>
                      <w:rFonts w:ascii="Cambria Math" w:eastAsiaTheme="minorEastAsia" w:hAnsi="Cambria Math" w:cs="Times New Roman"/>
                      <w:i/>
                      <w:sz w:val="26"/>
                      <w:lang w:val="en-US"/>
                    </w:rPr>
                  </m:ctrlPr>
                </m:sSupPr>
                <m:e>
                  <m:r>
                    <w:rPr>
                      <w:rFonts w:ascii="Cambria Math" w:eastAsiaTheme="minorEastAsia" w:hAnsi="Cambria Math" w:cs="Times New Roman"/>
                      <w:sz w:val="26"/>
                      <w:lang w:val="en-US"/>
                    </w:rPr>
                    <m:t>0.3</m:t>
                  </m:r>
                </m:e>
                <m:sup>
                  <m:r>
                    <w:rPr>
                      <w:rFonts w:ascii="Cambria Math" w:eastAsiaTheme="minorEastAsia" w:hAnsi="Cambria Math" w:cs="Times New Roman"/>
                      <w:sz w:val="26"/>
                      <w:lang w:val="en-US"/>
                    </w:rPr>
                    <m:t>2</m:t>
                  </m:r>
                </m:sup>
              </m:sSup>
            </m:e>
          </m:d>
          <m:r>
            <w:rPr>
              <w:rFonts w:ascii="Cambria Math" w:eastAsiaTheme="minorEastAsia" w:hAnsi="Cambria Math" w:cs="Times New Roman"/>
              <w:sz w:val="26"/>
              <w:lang w:val="en-US"/>
            </w:rPr>
            <m:t>=0.660</m:t>
          </m:r>
        </m:oMath>
      </m:oMathPara>
    </w:p>
    <w:p w:rsidR="008B6A80" w:rsidRPr="00CA783E" w:rsidRDefault="008B6A80" w:rsidP="003F399E">
      <w:pPr>
        <w:pStyle w:val="ListParagraph"/>
        <w:numPr>
          <w:ilvl w:val="0"/>
          <w:numId w:val="14"/>
        </w:numPr>
        <w:rPr>
          <w:rFonts w:eastAsiaTheme="minorEastAsia"/>
          <w:lang w:val="en-US"/>
        </w:rPr>
      </w:pPr>
      <w:r>
        <w:rPr>
          <w:rFonts w:eastAsiaTheme="minorEastAsia"/>
          <w:lang w:val="en-US"/>
        </w:rPr>
        <w:t xml:space="preserve">Khi bảng dữ liệu có duy nhất 1 phân lớp thì Gini index sẽ bằng 0 vì xác suất bằng 1 và </w:t>
      </w:r>
      <m:oMath>
        <m:func>
          <m:funcPr>
            <m:ctrlPr>
              <w:rPr>
                <w:rFonts w:ascii="Cambria Math" w:eastAsiaTheme="minorEastAsia" w:hAnsi="Cambria Math"/>
                <w:lang w:val="en-US"/>
              </w:rPr>
            </m:ctrlPr>
          </m:funcPr>
          <m:fName>
            <m:r>
              <m:rPr>
                <m:sty m:val="p"/>
              </m:rPr>
              <w:rPr>
                <w:rFonts w:ascii="Cambria Math" w:eastAsiaTheme="minorEastAsia" w:hAnsi="Cambria Math"/>
                <w:lang w:val="en-US"/>
              </w:rPr>
              <m:t>1-</m:t>
            </m:r>
          </m:fName>
          <m:e>
            <m:sSup>
              <m:sSupPr>
                <m:ctrlPr>
                  <w:rPr>
                    <w:rFonts w:ascii="Cambria Math" w:eastAsiaTheme="minorEastAsia" w:hAnsi="Cambria Math"/>
                    <w:lang w:val="en-US"/>
                  </w:rPr>
                </m:ctrlPr>
              </m:sSupPr>
              <m:e>
                <m:r>
                  <m:rPr>
                    <m:sty m:val="p"/>
                  </m:rPr>
                  <w:rPr>
                    <w:rFonts w:ascii="Cambria Math" w:eastAsiaTheme="minorEastAsia" w:hAnsi="Cambria Math"/>
                    <w:lang w:val="en-US"/>
                  </w:rPr>
                  <m:t>1</m:t>
                </m:r>
              </m:e>
              <m:sup>
                <m:r>
                  <m:rPr>
                    <m:sty m:val="p"/>
                  </m:rPr>
                  <w:rPr>
                    <w:rFonts w:ascii="Cambria Math" w:eastAsiaTheme="minorEastAsia" w:hAnsi="Cambria Math"/>
                    <w:lang w:val="en-US"/>
                  </w:rPr>
                  <m:t>2</m:t>
                </m:r>
              </m:sup>
            </m:sSup>
            <m:r>
              <m:rPr>
                <m:sty m:val="p"/>
              </m:rPr>
              <w:rPr>
                <w:rFonts w:ascii="Cambria Math" w:eastAsiaTheme="minorEastAsia" w:hAnsi="Cambria Math"/>
                <w:lang w:val="en-US"/>
              </w:rPr>
              <m:t>=</m:t>
            </m:r>
          </m:e>
        </m:func>
        <m:r>
          <m:rPr>
            <m:sty m:val="p"/>
          </m:rPr>
          <w:rPr>
            <w:rFonts w:ascii="Cambria Math" w:eastAsiaTheme="minorEastAsia" w:hAnsi="Cambria Math"/>
            <w:lang w:val="en-US"/>
          </w:rPr>
          <m:t>0</m:t>
        </m:r>
      </m:oMath>
      <w:r w:rsidRPr="00CA783E">
        <w:rPr>
          <w:rFonts w:eastAsiaTheme="minorEastAsia"/>
          <w:lang w:val="en-US"/>
        </w:rPr>
        <w:t xml:space="preserve">. Cũng giống như Entropy, Gini index sẽ đạt giá trí cực đại khi tất cả thuộc tính phân lớp có xác suất xảy ra bằng nhau. Biểu đồ dưới đây thể hiển giá trị cực đại của Gini index sẽ khác nhau phụ thuộc vào số lượng phân lớp n, khi xác xuất tất cả thuộc tính phân lớp </w:t>
      </w:r>
      <m:oMath>
        <m:r>
          <m:rPr>
            <m:sty m:val="p"/>
          </m:rPr>
          <w:rPr>
            <w:rFonts w:ascii="Cambria Math" w:eastAsiaTheme="minorEastAsia" w:hAnsi="Cambria Math"/>
            <w:lang w:val="en-US"/>
          </w:rPr>
          <m:t>P=</m:t>
        </m:r>
        <m:f>
          <m:fPr>
            <m:ctrlPr>
              <w:rPr>
                <w:rFonts w:ascii="Cambria Math" w:eastAsiaTheme="minorEastAsia" w:hAnsi="Cambria Math"/>
                <w:lang w:val="en-US"/>
              </w:rPr>
            </m:ctrlPr>
          </m:fPr>
          <m:num>
            <m:r>
              <m:rPr>
                <m:sty m:val="p"/>
              </m:rPr>
              <w:rPr>
                <w:rFonts w:ascii="Cambria Math" w:eastAsiaTheme="minorEastAsia" w:hAnsi="Cambria Math"/>
                <w:lang w:val="en-US"/>
              </w:rPr>
              <m:t>1</m:t>
            </m:r>
          </m:num>
          <m:den>
            <m:r>
              <m:rPr>
                <m:sty m:val="p"/>
              </m:rPr>
              <w:rPr>
                <w:rFonts w:ascii="Cambria Math" w:eastAsiaTheme="minorEastAsia" w:hAnsi="Cambria Math"/>
                <w:lang w:val="en-US"/>
              </w:rPr>
              <m:t>n</m:t>
            </m:r>
          </m:den>
        </m:f>
      </m:oMath>
    </w:p>
    <w:p w:rsidR="008B6A80" w:rsidRPr="00CA783E" w:rsidRDefault="008B6A80" w:rsidP="003F399E">
      <w:pPr>
        <w:pStyle w:val="ListParagraph"/>
        <w:numPr>
          <w:ilvl w:val="0"/>
          <w:numId w:val="14"/>
        </w:numPr>
        <w:rPr>
          <w:rFonts w:eastAsiaTheme="minorEastAsia"/>
          <w:lang w:val="en-US"/>
        </w:rPr>
      </w:pPr>
      <m:oMath>
        <m:r>
          <m:rPr>
            <m:sty m:val="p"/>
          </m:rPr>
          <w:rPr>
            <w:rFonts w:ascii="Cambria Math" w:eastAsiaTheme="minorEastAsia" w:hAnsi="Cambria Math"/>
            <w:lang w:val="en-US"/>
          </w:rPr>
          <m:t>0≤Gini index≤1</m:t>
        </m:r>
      </m:oMath>
    </w:p>
    <w:p w:rsidR="008B6A80" w:rsidRDefault="008B6A80" w:rsidP="008B6A80">
      <w:pPr>
        <w:keepNext/>
        <w:jc w:val="center"/>
      </w:pPr>
      <w:r>
        <w:rPr>
          <w:lang w:val="en-US"/>
        </w:rPr>
        <w:lastRenderedPageBreak/>
        <w:drawing>
          <wp:inline distT="0" distB="0" distL="0" distR="0" wp14:anchorId="442C92F6" wp14:editId="7D0EC6F9">
            <wp:extent cx="41814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81475" cy="3267075"/>
                    </a:xfrm>
                    <a:prstGeom prst="rect">
                      <a:avLst/>
                    </a:prstGeom>
                  </pic:spPr>
                </pic:pic>
              </a:graphicData>
            </a:graphic>
          </wp:inline>
        </w:drawing>
      </w:r>
    </w:p>
    <w:p w:rsidR="008B6A80" w:rsidRPr="005517B1" w:rsidRDefault="008B6A80" w:rsidP="008B6A80">
      <w:pPr>
        <w:pStyle w:val="Caption"/>
        <w:rPr>
          <w:rFonts w:eastAsiaTheme="minorEastAsia"/>
          <w:lang w:val="en-US"/>
        </w:rPr>
      </w:pPr>
      <w:bookmarkStart w:id="56" w:name="_Toc310172304"/>
      <w:r>
        <w:t xml:space="preserve">Biểu đồ </w:t>
      </w:r>
      <w:r>
        <w:fldChar w:fldCharType="begin"/>
      </w:r>
      <w:r>
        <w:instrText xml:space="preserve"> SEQ Biểu_đồ \* ARABIC </w:instrText>
      </w:r>
      <w:r>
        <w:fldChar w:fldCharType="separate"/>
      </w:r>
      <w:r w:rsidR="00265249">
        <w:t>2</w:t>
      </w:r>
      <w:r>
        <w:fldChar w:fldCharType="end"/>
      </w:r>
      <w:r>
        <w:rPr>
          <w:lang w:val="en-US"/>
        </w:rPr>
        <w:t>. Mối liên hệ giữa giá trị Gini index cực đại và số lượng phân lớp</w:t>
      </w:r>
      <w:bookmarkEnd w:id="56"/>
    </w:p>
    <w:p w:rsidR="008B6A80" w:rsidRPr="00CA783E" w:rsidRDefault="008B6A80" w:rsidP="008B6A80">
      <w:pPr>
        <w:pStyle w:val="Heading4"/>
        <w:rPr>
          <w:lang w:val="en-US"/>
        </w:rPr>
      </w:pPr>
      <w:r w:rsidRPr="00CA783E">
        <w:rPr>
          <w:lang w:val="en-US"/>
        </w:rPr>
        <w:t>Classification error</w:t>
      </w:r>
    </w:p>
    <w:p w:rsidR="008B6A80" w:rsidRPr="004409A6"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Classification error=</m:t>
          </m:r>
          <m:r>
            <m:rPr>
              <m:sty m:val="p"/>
            </m:rPr>
            <w:rPr>
              <w:rFonts w:ascii="Cambria Math" w:hAnsi="Cambria Math" w:cs="Times New Roman"/>
              <w:sz w:val="26"/>
              <w:lang w:val="en-US"/>
            </w:rPr>
            <m:t>1-max⁡{</m:t>
          </m:r>
          <m:sSub>
            <m:sSubPr>
              <m:ctrlPr>
                <w:rPr>
                  <w:rFonts w:ascii="Cambria Math" w:hAnsi="Cambria Math" w:cs="Times New Roman"/>
                  <w:sz w:val="26"/>
                  <w:lang w:val="en-US"/>
                </w:rPr>
              </m:ctrlPr>
            </m:sSubPr>
            <m:e>
              <m:r>
                <m:rPr>
                  <m:sty m:val="p"/>
                </m:rPr>
                <w:rPr>
                  <w:rFonts w:ascii="Cambria Math" w:hAnsi="Cambria Math" w:cs="Times New Roman"/>
                  <w:sz w:val="26"/>
                  <w:lang w:val="en-US"/>
                </w:rPr>
                <m:t>p</m:t>
              </m:r>
            </m:e>
            <m:sub>
              <m:r>
                <m:rPr>
                  <m:sty m:val="p"/>
                </m:rPr>
                <w:rPr>
                  <w:rFonts w:ascii="Cambria Math" w:hAnsi="Cambria Math" w:cs="Times New Roman"/>
                  <w:sz w:val="26"/>
                  <w:lang w:val="en-US"/>
                </w:rPr>
                <m:t>j</m:t>
              </m:r>
            </m:sub>
          </m:sSub>
          <m:r>
            <m:rPr>
              <m:sty m:val="p"/>
            </m:rPr>
            <w:rPr>
              <w:rFonts w:ascii="Cambria Math" w:hAnsi="Cambria Math" w:cs="Times New Roman"/>
              <w:sz w:val="26"/>
              <w:lang w:val="en-US"/>
            </w:rPr>
            <m:t>}</m:t>
          </m:r>
        </m:oMath>
      </m:oMathPara>
    </w:p>
    <w:p w:rsidR="008B6A80" w:rsidRPr="00CA783E" w:rsidRDefault="008B6A80" w:rsidP="003F399E">
      <w:pPr>
        <w:pStyle w:val="ListParagraph"/>
        <w:numPr>
          <w:ilvl w:val="0"/>
          <w:numId w:val="16"/>
        </w:numPr>
        <w:rPr>
          <w:rFonts w:eastAsiaTheme="minorEastAsia"/>
          <w:szCs w:val="24"/>
          <w:lang w:val="en-US"/>
        </w:rPr>
      </w:pPr>
      <w:r w:rsidRPr="00CA783E">
        <w:rPr>
          <w:rFonts w:eastAsiaTheme="minorEastAsia"/>
          <w:szCs w:val="24"/>
          <w:lang w:val="en-US"/>
        </w:rPr>
        <w:t>Trong ví dụ trên</w:t>
      </w:r>
    </w:p>
    <w:p w:rsidR="008B6A80" w:rsidRPr="005801FB" w:rsidRDefault="008B6A80" w:rsidP="008B6A80">
      <w:pPr>
        <w:rPr>
          <w:rFonts w:eastAsiaTheme="minorEastAsia"/>
          <w:szCs w:val="24"/>
          <w:lang w:val="en-US"/>
        </w:rPr>
      </w:pPr>
      <m:oMathPara>
        <m:oMathParaPr>
          <m:jc m:val="left"/>
        </m:oMathParaPr>
        <m:oMath>
          <m:r>
            <w:rPr>
              <w:rFonts w:ascii="Cambria Math" w:hAnsi="Cambria Math" w:cs="Times New Roman"/>
              <w:sz w:val="26"/>
              <w:lang w:val="en-US"/>
            </w:rPr>
            <m:t>Classification error=1-</m:t>
          </m:r>
          <m:r>
            <m:rPr>
              <m:sty m:val="p"/>
            </m:rPr>
            <w:rPr>
              <w:rFonts w:ascii="Cambria Math" w:hAnsi="Cambria Math" w:cs="Times New Roman"/>
              <w:sz w:val="26"/>
              <w:lang w:val="en-US"/>
            </w:rPr>
            <m:t>max⁡{</m:t>
          </m:r>
          <m:sSub>
            <m:sSubPr>
              <m:ctrlPr>
                <w:rPr>
                  <w:rFonts w:ascii="Cambria Math" w:hAnsi="Cambria Math" w:cs="Times New Roman"/>
                  <w:i/>
                  <w:sz w:val="26"/>
                  <w:lang w:val="en-US"/>
                </w:rPr>
              </m:ctrlPr>
            </m:sSubPr>
            <m:e>
              <m:r>
                <w:rPr>
                  <w:rFonts w:ascii="Cambria Math" w:hAnsi="Cambria Math" w:cs="Times New Roman"/>
                  <w:sz w:val="26"/>
                  <w:lang w:val="en-US"/>
                </w:rPr>
                <m:t>p</m:t>
              </m:r>
            </m:e>
            <m:sub>
              <m:r>
                <w:rPr>
                  <w:rFonts w:ascii="Cambria Math" w:hAnsi="Cambria Math" w:cs="Times New Roman"/>
                  <w:sz w:val="26"/>
                  <w:lang w:val="en-US"/>
                </w:rPr>
                <m:t>j</m:t>
              </m:r>
            </m:sub>
          </m:sSub>
          <m:r>
            <m:rPr>
              <m:sty m:val="p"/>
            </m:rPr>
            <w:rPr>
              <w:rFonts w:ascii="Cambria Math" w:hAnsi="Cambria Math" w:cs="Times New Roman"/>
              <w:sz w:val="26"/>
              <w:lang w:val="en-US"/>
            </w:rPr>
            <m:t>}</m:t>
          </m:r>
          <m:r>
            <w:rPr>
              <w:rFonts w:ascii="Cambria Math" w:hAnsi="Cambria Math" w:cs="Times New Roman"/>
              <w:sz w:val="26"/>
              <w:lang w:val="en-US"/>
            </w:rPr>
            <m:t>=1-</m:t>
          </m:r>
          <m:func>
            <m:funcPr>
              <m:ctrlPr>
                <w:rPr>
                  <w:rFonts w:ascii="Cambria Math" w:hAnsi="Cambria Math" w:cs="Times New Roman"/>
                  <w:i/>
                  <w:sz w:val="26"/>
                  <w:lang w:val="en-US"/>
                </w:rPr>
              </m:ctrlPr>
            </m:funcPr>
            <m:fName>
              <m:r>
                <m:rPr>
                  <m:sty m:val="p"/>
                </m:rPr>
                <w:rPr>
                  <w:rFonts w:ascii="Cambria Math" w:hAnsi="Cambria Math" w:cs="Times New Roman"/>
                  <w:sz w:val="26"/>
                  <w:lang w:val="en-US"/>
                </w:rPr>
                <m:t>max</m:t>
              </m:r>
            </m:fName>
            <m:e>
              <m:d>
                <m:dPr>
                  <m:begChr m:val="{"/>
                  <m:endChr m:val="}"/>
                  <m:ctrlPr>
                    <w:rPr>
                      <w:rFonts w:ascii="Cambria Math" w:hAnsi="Cambria Math" w:cs="Times New Roman"/>
                      <w:i/>
                      <w:sz w:val="26"/>
                      <w:lang w:val="en-US"/>
                    </w:rPr>
                  </m:ctrlPr>
                </m:dPr>
                <m:e>
                  <m:r>
                    <w:rPr>
                      <w:rFonts w:ascii="Cambria Math" w:hAnsi="Cambria Math" w:cs="Times New Roman"/>
                      <w:sz w:val="26"/>
                      <w:lang w:val="en-US"/>
                    </w:rPr>
                    <m:t>0.4, 0.3, 0.3</m:t>
                  </m:r>
                </m:e>
              </m:d>
            </m:e>
          </m:func>
          <m:r>
            <w:rPr>
              <w:rFonts w:ascii="Cambria Math"/>
              <w:szCs w:val="24"/>
              <w:lang w:val="en-US"/>
            </w:rPr>
            <m:t>=1</m:t>
          </m:r>
          <m:r>
            <w:rPr>
              <w:rFonts w:ascii="Cambria Math"/>
              <w:szCs w:val="24"/>
              <w:lang w:val="en-US"/>
            </w:rPr>
            <m:t>-</m:t>
          </m:r>
          <m:r>
            <w:rPr>
              <w:rFonts w:ascii="Cambria Math"/>
              <w:szCs w:val="24"/>
              <w:lang w:val="en-US"/>
            </w:rPr>
            <m:t>0.4=0.6</m:t>
          </m:r>
        </m:oMath>
      </m:oMathPara>
    </w:p>
    <w:p w:rsidR="008B6A80" w:rsidRPr="00CA783E" w:rsidRDefault="008B6A80" w:rsidP="003F399E">
      <w:pPr>
        <w:pStyle w:val="ListParagraph"/>
        <w:numPr>
          <w:ilvl w:val="0"/>
          <w:numId w:val="17"/>
        </w:numPr>
        <w:rPr>
          <w:rFonts w:eastAsiaTheme="minorEastAsia"/>
          <w:szCs w:val="24"/>
          <w:lang w:val="en-US"/>
        </w:rPr>
      </w:pPr>
      <w:r w:rsidRPr="00CA783E">
        <w:rPr>
          <w:rFonts w:eastAsiaTheme="minorEastAsia"/>
          <w:szCs w:val="24"/>
          <w:lang w:val="en-US"/>
        </w:rPr>
        <w:t>Cũng giống như Entropy và Gini index, Classification error sẽ bằng 0</w:t>
      </w:r>
      <w:r w:rsidRPr="00CA783E">
        <w:rPr>
          <w:rFonts w:eastAsiaTheme="minorEastAsia"/>
          <w:lang w:val="en-US"/>
        </w:rPr>
        <w:t xml:space="preserve"> khi bảng dữ liệu có duy nhất 1 phân lớp vì xác suất bằng 1 và </w:t>
      </w:r>
      <m:oMath>
        <m:func>
          <m:funcPr>
            <m:ctrlPr>
              <w:rPr>
                <w:rFonts w:ascii="Cambria Math" w:hAnsi="Cambria Math" w:cs="Times New Roman"/>
                <w:i/>
                <w:szCs w:val="24"/>
                <w:lang w:val="en-US"/>
              </w:rPr>
            </m:ctrlPr>
          </m:funcPr>
          <m:fName>
            <m:r>
              <w:rPr>
                <w:rFonts w:ascii="Cambria Math" w:hAnsi="Cambria Math" w:cs="Times New Roman"/>
                <w:szCs w:val="24"/>
                <w:lang w:val="en-US"/>
              </w:rPr>
              <m:t>1-</m:t>
            </m:r>
          </m:fName>
          <m:e>
            <m:r>
              <m:rPr>
                <m:sty m:val="p"/>
              </m:rPr>
              <w:rPr>
                <w:rFonts w:ascii="Cambria Math" w:hAnsi="Cambria Math" w:cs="Times New Roman"/>
                <w:szCs w:val="24"/>
                <w:lang w:val="en-US"/>
              </w:rPr>
              <m:t>max⁡</m:t>
            </m:r>
            <m:r>
              <w:rPr>
                <w:rFonts w:ascii="Cambria Math" w:hAnsi="Cambria Math" w:cs="Times New Roman"/>
                <w:szCs w:val="24"/>
                <w:lang w:val="en-US"/>
              </w:rPr>
              <m:t>(1)=</m:t>
            </m:r>
          </m:e>
        </m:func>
        <m:r>
          <w:rPr>
            <w:rFonts w:ascii="Cambria Math" w:eastAsiaTheme="minorEastAsia" w:hAnsi="Cambria Math" w:cs="Times New Roman"/>
            <w:szCs w:val="24"/>
            <w:lang w:val="en-US"/>
          </w:rPr>
          <m:t>0</m:t>
        </m:r>
      </m:oMath>
      <w:r w:rsidRPr="00CA783E">
        <w:rPr>
          <w:rFonts w:eastAsiaTheme="minorEastAsia"/>
          <w:szCs w:val="24"/>
          <w:lang w:val="en-US"/>
        </w:rPr>
        <w:t xml:space="preserve">. </w:t>
      </w:r>
    </w:p>
    <w:p w:rsidR="008B6A80" w:rsidRPr="00CA783E" w:rsidRDefault="008B6A80" w:rsidP="003F399E">
      <w:pPr>
        <w:pStyle w:val="ListParagraph"/>
        <w:numPr>
          <w:ilvl w:val="0"/>
          <w:numId w:val="17"/>
        </w:numPr>
        <w:rPr>
          <w:rFonts w:eastAsiaTheme="minorEastAsia"/>
          <w:szCs w:val="24"/>
          <w:lang w:val="en-US"/>
          <w:oMath/>
        </w:rPr>
      </w:pPr>
      <m:oMath>
        <m:r>
          <m:rPr>
            <m:sty m:val="p"/>
          </m:rPr>
          <w:rPr>
            <w:rFonts w:ascii="Cambria Math" w:eastAsiaTheme="minorEastAsia" w:hAnsi="Cambria Math"/>
            <w:szCs w:val="24"/>
            <w:lang w:val="en-US"/>
          </w:rPr>
          <m:t>0≤Classification error≤1</m:t>
        </m:r>
      </m:oMath>
    </w:p>
    <w:p w:rsidR="008B6A80" w:rsidRPr="00D67367" w:rsidRDefault="008B6A80" w:rsidP="008B6A80">
      <w:pPr>
        <w:pStyle w:val="Heading3"/>
        <w:rPr>
          <w:lang w:val="en-US"/>
        </w:rPr>
      </w:pPr>
      <w:bookmarkStart w:id="57" w:name="_Toc310172247"/>
      <w:r w:rsidRPr="00D67367">
        <w:rPr>
          <w:lang w:val="en-US"/>
        </w:rPr>
        <w:t xml:space="preserve">Nguyên tắc hoạt động của một số thuật toán </w:t>
      </w:r>
      <w:r>
        <w:rPr>
          <w:lang w:val="en-US"/>
        </w:rPr>
        <w:t xml:space="preserve">xây dựng </w:t>
      </w:r>
      <w:r w:rsidRPr="00D67367">
        <w:rPr>
          <w:lang w:val="en-US"/>
        </w:rPr>
        <w:t>cây quyết định</w:t>
      </w:r>
      <w:r>
        <w:rPr>
          <w:lang w:val="en-US"/>
        </w:rPr>
        <w:t xml:space="preserve"> thường dùng</w:t>
      </w:r>
      <w:bookmarkEnd w:id="57"/>
    </w:p>
    <w:p w:rsidR="008B6A80" w:rsidRPr="00A32979" w:rsidRDefault="008B6A80" w:rsidP="003F399E">
      <w:pPr>
        <w:pStyle w:val="ListParagraph"/>
        <w:numPr>
          <w:ilvl w:val="0"/>
          <w:numId w:val="6"/>
        </w:numPr>
        <w:rPr>
          <w:lang w:val="en-US"/>
        </w:rPr>
      </w:pPr>
      <w:r w:rsidRPr="00A32979">
        <w:rPr>
          <w:lang w:val="en-US"/>
        </w:rPr>
        <w:t xml:space="preserve">Các thuật toán xây dựng cây quyết định thường được sử dụng nhất là </w:t>
      </w:r>
      <w:r>
        <w:t>ID3, C4.5</w:t>
      </w:r>
      <w:r w:rsidRPr="00A32979">
        <w:rPr>
          <w:lang w:val="en-US"/>
        </w:rPr>
        <w:t xml:space="preserve"> và </w:t>
      </w:r>
      <w:r w:rsidRPr="001F1062">
        <w:t>CART (classification and regression trees)</w:t>
      </w:r>
      <w:r w:rsidRPr="00A32979">
        <w:rPr>
          <w:lang w:val="en-US"/>
        </w:rPr>
        <w:t>.</w:t>
      </w:r>
    </w:p>
    <w:p w:rsidR="008B6A80" w:rsidRDefault="008B6A80" w:rsidP="003F399E">
      <w:pPr>
        <w:pStyle w:val="ListParagraph"/>
        <w:numPr>
          <w:ilvl w:val="0"/>
          <w:numId w:val="6"/>
        </w:numPr>
        <w:rPr>
          <w:lang w:val="en-US"/>
        </w:rPr>
      </w:pPr>
      <w:r>
        <w:rPr>
          <w:lang w:val="en-US"/>
        </w:rPr>
        <w:t xml:space="preserve">Nhìn chung, các thuật toán xây dựng cây quyết định đều được xây dựng trên quy tắc đệ quy. Ví dụ, Hunt là thuật toán dựng cây quyết định, đệ quy theo nút của cây, bắt đầu từ nút gốc. Mặc dù kết quả đạt được từ thuật toán Hunt không được tối ưu, nhưng đây là một trong những một trong những thuật toán dùng để xây dựng cây quyết định sớm nhất. </w:t>
      </w:r>
    </w:p>
    <w:p w:rsidR="008B6A80" w:rsidRPr="00D67367" w:rsidRDefault="008B6A80" w:rsidP="008B6A80">
      <w:pPr>
        <w:pStyle w:val="Heading4"/>
        <w:rPr>
          <w:lang w:val="en-US"/>
        </w:rPr>
      </w:pPr>
      <w:bookmarkStart w:id="58" w:name="_Ref306633886"/>
      <w:r>
        <w:rPr>
          <w:lang w:val="en-US"/>
        </w:rPr>
        <w:t>Lần lặp đầu tiên</w:t>
      </w:r>
      <w:bookmarkEnd w:id="58"/>
    </w:p>
    <w:p w:rsidR="008B6A80" w:rsidRPr="0031137A" w:rsidRDefault="008B6A80" w:rsidP="008B6A80">
      <w:pPr>
        <w:rPr>
          <w:lang w:val="en-US"/>
        </w:rPr>
      </w:pPr>
    </w:p>
    <w:p w:rsidR="008B6A80" w:rsidRPr="00A32979" w:rsidRDefault="008B6A80" w:rsidP="003F399E">
      <w:pPr>
        <w:pStyle w:val="ListParagraph"/>
        <w:numPr>
          <w:ilvl w:val="0"/>
          <w:numId w:val="6"/>
        </w:numPr>
        <w:rPr>
          <w:lang w:val="en-US"/>
        </w:rPr>
      </w:pPr>
      <w:r>
        <w:rPr>
          <w:lang w:val="en-US"/>
        </w:rPr>
        <w:lastRenderedPageBreak/>
        <w:t xml:space="preserve">Giả sử, chúng ta có một bảng dữ liệu chứa các thuộc tính và thuộc tính phân lớp, tạm gọi bảng này là D. Từ bảng D, chúng ta sẽ lấy ra từng cột thuộc tính trong bảng để đối chiếu với các giá trị của thuộc tính phân lớp. Nếu chúng ta có p cột dữ liệu, và lấy từng phần tử p là tập con của D, tạm gọi từng tập hợp này là </w:t>
      </w:r>
      <w:bookmarkStart w:id="59" w:name="OLE_LINK1"/>
      <w:bookmarkStart w:id="60" w:name="OLE_LINK2"/>
      <w:r>
        <w:rPr>
          <w:lang w:val="en-US"/>
        </w:rPr>
        <w:t>S</w:t>
      </w:r>
      <w:r w:rsidRPr="003F6EA9">
        <w:rPr>
          <w:vertAlign w:val="subscript"/>
          <w:lang w:val="en-US"/>
        </w:rPr>
        <w:t>i</w:t>
      </w:r>
      <w:bookmarkEnd w:id="59"/>
      <w:bookmarkEnd w:id="60"/>
      <w:r w:rsidRPr="00A32979">
        <w:rPr>
          <w:lang w:val="en-US"/>
        </w:rPr>
        <w:t xml:space="preserve">. Bảng D là tập hợp những </w:t>
      </w:r>
      <w:r>
        <w:rPr>
          <w:lang w:val="en-US"/>
        </w:rPr>
        <w:t>S</w:t>
      </w:r>
      <w:r w:rsidRPr="00A32979">
        <w:rPr>
          <w:lang w:val="en-US"/>
        </w:rPr>
        <w:t xml:space="preserve">i và thuộc tính phân lớp. </w:t>
      </w:r>
    </w:p>
    <w:p w:rsidR="008B6A80" w:rsidRDefault="008B6A80" w:rsidP="008B6A80">
      <w:pPr>
        <w:keepNext/>
        <w:jc w:val="center"/>
      </w:pPr>
      <w:r w:rsidRPr="00F2269E">
        <w:rPr>
          <w:lang w:val="en-US"/>
        </w:rPr>
        <w:drawing>
          <wp:inline distT="0" distB="0" distL="0" distR="0" wp14:anchorId="3AF435F8" wp14:editId="45C73A25">
            <wp:extent cx="3390900" cy="3762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3762375"/>
                    </a:xfrm>
                    <a:prstGeom prst="rect">
                      <a:avLst/>
                    </a:prstGeom>
                    <a:noFill/>
                    <a:ln>
                      <a:noFill/>
                    </a:ln>
                  </pic:spPr>
                </pic:pic>
              </a:graphicData>
            </a:graphic>
          </wp:inline>
        </w:drawing>
      </w:r>
    </w:p>
    <w:p w:rsidR="008B6A80" w:rsidRPr="007C417A" w:rsidRDefault="008B6A80" w:rsidP="008B6A80">
      <w:pPr>
        <w:pStyle w:val="Caption"/>
        <w:rPr>
          <w:sz w:val="26"/>
          <w:vertAlign w:val="subscript"/>
          <w:lang w:val="en-US"/>
        </w:rPr>
      </w:pPr>
      <w:bookmarkStart w:id="61" w:name="_Toc310172281"/>
      <w:r>
        <w:t xml:space="preserve">Hình </w:t>
      </w:r>
      <w:r>
        <w:fldChar w:fldCharType="begin"/>
      </w:r>
      <w:r>
        <w:instrText xml:space="preserve"> SEQ Hình \* ARABIC </w:instrText>
      </w:r>
      <w:r>
        <w:fldChar w:fldCharType="separate"/>
      </w:r>
      <w:r w:rsidR="00A172C6">
        <w:t>2</w:t>
      </w:r>
      <w:r>
        <w:fldChar w:fldCharType="end"/>
      </w:r>
      <w:r>
        <w:rPr>
          <w:lang w:val="en-US"/>
        </w:rPr>
        <w:t>. Phân chia bảng D thành những tập con S</w:t>
      </w:r>
      <w:r>
        <w:rPr>
          <w:vertAlign w:val="subscript"/>
          <w:lang w:val="en-US"/>
        </w:rPr>
        <w:t>i</w:t>
      </w:r>
      <w:bookmarkEnd w:id="61"/>
    </w:p>
    <w:p w:rsidR="008B6A80" w:rsidRPr="00F2269E" w:rsidRDefault="008B6A80" w:rsidP="003F399E">
      <w:pPr>
        <w:pStyle w:val="ListParagraph"/>
        <w:numPr>
          <w:ilvl w:val="0"/>
          <w:numId w:val="7"/>
        </w:numPr>
        <w:rPr>
          <w:lang w:val="en-US"/>
        </w:rPr>
      </w:pPr>
      <w:r w:rsidRPr="00A32979">
        <w:rPr>
          <w:sz w:val="26"/>
          <w:lang w:val="en-US"/>
        </w:rPr>
        <w:t xml:space="preserve">Sau khi phân chia bảng dữ liệu D như trên, chúng ta sẽ tính </w:t>
      </w:r>
      <w:r>
        <w:rPr>
          <w:sz w:val="26"/>
          <w:lang w:val="en-US"/>
        </w:rPr>
        <w:t xml:space="preserve">mức độ pha trộn (tham khảo cách tính tại phần </w:t>
      </w:r>
      <w:r>
        <w:rPr>
          <w:sz w:val="26"/>
          <w:lang w:val="en-US"/>
        </w:rPr>
        <w:fldChar w:fldCharType="begin"/>
      </w:r>
      <w:r>
        <w:rPr>
          <w:sz w:val="26"/>
          <w:lang w:val="en-US"/>
        </w:rPr>
        <w:instrText xml:space="preserve"> REF _Ref306374185 \w \h </w:instrText>
      </w:r>
      <w:r>
        <w:rPr>
          <w:sz w:val="26"/>
          <w:lang w:val="en-US"/>
        </w:rPr>
      </w:r>
      <w:r>
        <w:rPr>
          <w:sz w:val="26"/>
          <w:lang w:val="en-US"/>
        </w:rPr>
        <w:fldChar w:fldCharType="separate"/>
      </w:r>
      <w:r w:rsidR="00265249">
        <w:rPr>
          <w:sz w:val="26"/>
          <w:lang w:val="en-US"/>
        </w:rPr>
        <w:t>3.1.3</w:t>
      </w:r>
      <w:r>
        <w:rPr>
          <w:sz w:val="26"/>
          <w:lang w:val="en-US"/>
        </w:rPr>
        <w:fldChar w:fldCharType="end"/>
      </w:r>
      <w:r>
        <w:rPr>
          <w:sz w:val="26"/>
          <w:lang w:val="en-US"/>
        </w:rPr>
        <w:t xml:space="preserve"> </w:t>
      </w:r>
      <w:r>
        <w:rPr>
          <w:sz w:val="26"/>
          <w:lang w:val="en-US"/>
        </w:rPr>
        <w:fldChar w:fldCharType="begin"/>
      </w:r>
      <w:r>
        <w:rPr>
          <w:sz w:val="26"/>
          <w:lang w:val="en-US"/>
        </w:rPr>
        <w:instrText xml:space="preserve"> REF _Ref306374185 \h </w:instrText>
      </w:r>
      <w:r>
        <w:rPr>
          <w:sz w:val="26"/>
          <w:lang w:val="en-US"/>
        </w:rPr>
      </w:r>
      <w:r>
        <w:rPr>
          <w:sz w:val="26"/>
          <w:lang w:val="en-US"/>
        </w:rPr>
        <w:fldChar w:fldCharType="separate"/>
      </w:r>
      <w:r w:rsidR="00265249">
        <w:rPr>
          <w:lang w:val="en-US"/>
        </w:rPr>
        <w:t>Một số độ đo thông dụng</w:t>
      </w:r>
      <w:r>
        <w:rPr>
          <w:sz w:val="26"/>
          <w:lang w:val="en-US"/>
        </w:rPr>
        <w:fldChar w:fldCharType="end"/>
      </w:r>
      <w:r>
        <w:rPr>
          <w:sz w:val="26"/>
          <w:lang w:val="en-US"/>
        </w:rPr>
        <w:t>)</w:t>
      </w:r>
    </w:p>
    <w:p w:rsidR="008B6A80" w:rsidRDefault="008B6A80" w:rsidP="003F399E">
      <w:pPr>
        <w:pStyle w:val="ListParagraph"/>
        <w:numPr>
          <w:ilvl w:val="0"/>
          <w:numId w:val="8"/>
        </w:numPr>
        <w:rPr>
          <w:lang w:val="en-US"/>
        </w:rPr>
      </w:pPr>
      <w:r w:rsidRPr="00A32979">
        <w:rPr>
          <w:lang w:val="en-US"/>
        </w:rPr>
        <w:t xml:space="preserve">Ví dụ, dựa vào </w:t>
      </w:r>
      <w:r w:rsidRPr="00A32979">
        <w:rPr>
          <w:lang w:val="en-US"/>
        </w:rPr>
        <w:fldChar w:fldCharType="begin"/>
      </w:r>
      <w:r w:rsidRPr="00F2269E">
        <w:rPr>
          <w:lang w:val="en-US"/>
        </w:rPr>
        <w:instrText xml:space="preserve"> REF _Ref306099554 \h </w:instrText>
      </w:r>
      <w:r>
        <w:rPr>
          <w:lang w:val="en-US"/>
        </w:rPr>
        <w:instrText xml:space="preserve"> \* MERGEFORMAT </w:instrText>
      </w:r>
      <w:r w:rsidRPr="00A32979">
        <w:rPr>
          <w:lang w:val="en-US"/>
        </w:rPr>
      </w:r>
      <w:r w:rsidRPr="00A32979">
        <w:rPr>
          <w:lang w:val="en-US"/>
        </w:rPr>
        <w:fldChar w:fldCharType="separate"/>
      </w:r>
      <w:r w:rsidR="00265249" w:rsidRPr="00265249">
        <w:rPr>
          <w:lang w:val="en-US"/>
        </w:rPr>
        <w:t>Bảng 1. Ví dụ bảng dữ liệu lựa chọn phương tiện di chuyển</w:t>
      </w:r>
      <w:r w:rsidRPr="00A32979">
        <w:rPr>
          <w:lang w:val="en-US"/>
        </w:rPr>
        <w:fldChar w:fldCharType="end"/>
      </w:r>
      <w:r w:rsidRPr="00A32979">
        <w:rPr>
          <w:lang w:val="en-US"/>
        </w:rPr>
        <w:t xml:space="preserve">. </w:t>
      </w:r>
      <w:r w:rsidRPr="00F2269E">
        <w:rPr>
          <w:lang w:val="en-US"/>
        </w:rPr>
        <w:t>chúng ta có thể tính “Impurity</w:t>
      </w:r>
      <w:r w:rsidRPr="00A32979">
        <w:rPr>
          <w:lang w:val="en-US"/>
        </w:rPr>
        <w:t xml:space="preserve"> degree” dựa vào thuộc tính phân lớp “Transportation mode”. “Transportation mode” có 4 busses, 3 cars và 3 trains (4B, 3C, 3T)</w:t>
      </w:r>
    </w:p>
    <w:p w:rsidR="008B6A80" w:rsidRPr="00F2269E" w:rsidRDefault="008B6A80" w:rsidP="008B6A80">
      <w:pPr>
        <w:rPr>
          <w:lang w:val="en-US"/>
        </w:rPr>
      </w:pPr>
    </w:p>
    <w:tbl>
      <w:tblPr>
        <w:tblStyle w:val="TableGrid"/>
        <w:tblW w:w="0" w:type="auto"/>
        <w:tblLayout w:type="fixed"/>
        <w:tblLook w:val="04A0" w:firstRow="1" w:lastRow="0" w:firstColumn="1" w:lastColumn="0" w:noHBand="0" w:noVBand="1"/>
      </w:tblPr>
      <w:tblGrid>
        <w:gridCol w:w="1188"/>
        <w:gridCol w:w="1260"/>
        <w:gridCol w:w="1440"/>
        <w:gridCol w:w="1350"/>
        <w:gridCol w:w="3285"/>
      </w:tblGrid>
      <w:tr w:rsidR="008B6A80" w:rsidTr="00B43E1E">
        <w:tc>
          <w:tcPr>
            <w:tcW w:w="5238" w:type="dxa"/>
            <w:gridSpan w:val="4"/>
            <w:tcBorders>
              <w:bottom w:val="single" w:sz="4" w:space="0" w:color="auto"/>
            </w:tcBorders>
            <w:vAlign w:val="center"/>
          </w:tcPr>
          <w:p w:rsidR="008B6A80" w:rsidRDefault="008B6A80" w:rsidP="00B43E1E">
            <w:pPr>
              <w:pStyle w:val="ListParagraph"/>
              <w:spacing w:line="276" w:lineRule="auto"/>
              <w:ind w:left="0"/>
              <w:jc w:val="center"/>
            </w:pPr>
            <w:r>
              <w:t>Thuộc tính (</w:t>
            </w:r>
            <w:r>
              <w:rPr>
                <w:lang w:val="en-US"/>
              </w:rPr>
              <w:t>At</w:t>
            </w:r>
            <w:r>
              <w:t>tribute)</w:t>
            </w:r>
          </w:p>
        </w:tc>
        <w:tc>
          <w:tcPr>
            <w:tcW w:w="3285" w:type="dxa"/>
            <w:tcBorders>
              <w:bottom w:val="single" w:sz="4" w:space="0" w:color="auto"/>
            </w:tcBorders>
            <w:vAlign w:val="center"/>
          </w:tcPr>
          <w:p w:rsidR="008B6A80" w:rsidRDefault="008B6A80" w:rsidP="00B43E1E">
            <w:pPr>
              <w:pStyle w:val="ListParagraph"/>
              <w:spacing w:line="276" w:lineRule="auto"/>
              <w:ind w:left="0"/>
              <w:jc w:val="center"/>
            </w:pPr>
            <w:r>
              <w:t>Thuộc tính phân lớp (</w:t>
            </w:r>
            <w:r>
              <w:rPr>
                <w:lang w:val="en-US"/>
              </w:rPr>
              <w:t>C</w:t>
            </w:r>
            <w:r>
              <w:t>las</w:t>
            </w:r>
            <w:r>
              <w:rPr>
                <w:lang w:val="en-US"/>
              </w:rPr>
              <w:t>s</w:t>
            </w:r>
            <w:r>
              <w:t>)</w:t>
            </w:r>
          </w:p>
        </w:tc>
      </w:tr>
      <w:tr w:rsidR="008B6A80" w:rsidTr="00B43E1E">
        <w:tc>
          <w:tcPr>
            <w:tcW w:w="1188" w:type="dxa"/>
            <w:shd w:val="clear" w:color="auto" w:fill="BFBFBF" w:themeFill="background1" w:themeFillShade="BF"/>
            <w:vAlign w:val="center"/>
          </w:tcPr>
          <w:p w:rsidR="008B6A80" w:rsidRDefault="008B6A80" w:rsidP="00B43E1E">
            <w:pPr>
              <w:pStyle w:val="ListParagraph"/>
              <w:spacing w:line="276" w:lineRule="auto"/>
              <w:ind w:left="0"/>
              <w:jc w:val="center"/>
            </w:pPr>
            <w:r>
              <w:t>Gender</w:t>
            </w:r>
          </w:p>
        </w:tc>
        <w:tc>
          <w:tcPr>
            <w:tcW w:w="1260" w:type="dxa"/>
            <w:shd w:val="clear" w:color="auto" w:fill="BFBFBF" w:themeFill="background1" w:themeFillShade="BF"/>
            <w:vAlign w:val="center"/>
          </w:tcPr>
          <w:p w:rsidR="008B6A80" w:rsidRDefault="008B6A80" w:rsidP="00B43E1E">
            <w:pPr>
              <w:pStyle w:val="ListParagraph"/>
              <w:spacing w:line="276" w:lineRule="auto"/>
              <w:ind w:left="0"/>
              <w:jc w:val="center"/>
            </w:pPr>
            <w:r>
              <w:t>Car ownership</w:t>
            </w:r>
          </w:p>
        </w:tc>
        <w:tc>
          <w:tcPr>
            <w:tcW w:w="1440" w:type="dxa"/>
            <w:shd w:val="clear" w:color="auto" w:fill="BFBFBF" w:themeFill="background1" w:themeFillShade="BF"/>
            <w:vAlign w:val="center"/>
          </w:tcPr>
          <w:p w:rsidR="008B6A80" w:rsidRDefault="008B6A80" w:rsidP="00B43E1E">
            <w:pPr>
              <w:pStyle w:val="ListParagraph"/>
              <w:spacing w:line="276" w:lineRule="auto"/>
              <w:ind w:left="0"/>
              <w:jc w:val="center"/>
            </w:pPr>
            <w:r>
              <w:t>Travel cost ($/km)</w:t>
            </w:r>
          </w:p>
        </w:tc>
        <w:tc>
          <w:tcPr>
            <w:tcW w:w="1350" w:type="dxa"/>
            <w:shd w:val="clear" w:color="auto" w:fill="BFBFBF" w:themeFill="background1" w:themeFillShade="BF"/>
            <w:vAlign w:val="center"/>
          </w:tcPr>
          <w:p w:rsidR="008B6A80" w:rsidRDefault="008B6A80" w:rsidP="00B43E1E">
            <w:pPr>
              <w:pStyle w:val="ListParagraph"/>
              <w:spacing w:line="276" w:lineRule="auto"/>
              <w:ind w:left="0"/>
              <w:jc w:val="center"/>
            </w:pPr>
            <w:r>
              <w:t>Income level</w:t>
            </w:r>
          </w:p>
        </w:tc>
        <w:tc>
          <w:tcPr>
            <w:tcW w:w="3285" w:type="dxa"/>
            <w:shd w:val="clear" w:color="auto" w:fill="BFBFBF" w:themeFill="background1" w:themeFillShade="BF"/>
            <w:vAlign w:val="center"/>
          </w:tcPr>
          <w:p w:rsidR="008B6A80" w:rsidRDefault="008B6A80" w:rsidP="00B43E1E">
            <w:pPr>
              <w:pStyle w:val="ListParagraph"/>
              <w:spacing w:line="276" w:lineRule="auto"/>
              <w:ind w:left="0"/>
              <w:jc w:val="center"/>
            </w:pPr>
            <w:r>
              <w:t>Transportation mode</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Low</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Cheap</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Bus</w:t>
            </w:r>
          </w:p>
        </w:tc>
      </w:tr>
      <w:tr w:rsidR="008B6A80" w:rsidTr="00B43E1E">
        <w:tc>
          <w:tcPr>
            <w:tcW w:w="1188" w:type="dxa"/>
            <w:vAlign w:val="center"/>
          </w:tcPr>
          <w:p w:rsidR="008B6A80" w:rsidRDefault="008B6A80" w:rsidP="00B43E1E">
            <w:pPr>
              <w:pStyle w:val="ListParagraph"/>
              <w:spacing w:line="276" w:lineRule="auto"/>
              <w:ind w:left="0"/>
              <w:jc w:val="center"/>
            </w:pPr>
            <w:r>
              <w:lastRenderedPageBreak/>
              <w:t>Male</w:t>
            </w:r>
          </w:p>
        </w:tc>
        <w:tc>
          <w:tcPr>
            <w:tcW w:w="1260" w:type="dxa"/>
            <w:vAlign w:val="center"/>
          </w:tcPr>
          <w:p w:rsidR="008B6A80" w:rsidRDefault="008B6A80" w:rsidP="00B43E1E">
            <w:pPr>
              <w:pStyle w:val="ListParagraph"/>
              <w:spacing w:line="276" w:lineRule="auto"/>
              <w:ind w:left="0"/>
              <w:jc w:val="center"/>
            </w:pPr>
            <w:r>
              <w:t>0</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Standard</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Train</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1</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Medium</w:t>
            </w:r>
          </w:p>
        </w:tc>
        <w:tc>
          <w:tcPr>
            <w:tcW w:w="3285" w:type="dxa"/>
            <w:vAlign w:val="center"/>
          </w:tcPr>
          <w:p w:rsidR="008B6A80" w:rsidRDefault="008B6A80" w:rsidP="00B43E1E">
            <w:pPr>
              <w:pStyle w:val="ListParagraph"/>
              <w:spacing w:line="276" w:lineRule="auto"/>
              <w:ind w:left="0"/>
              <w:jc w:val="center"/>
            </w:pPr>
            <w:r>
              <w:t>Car</w:t>
            </w:r>
          </w:p>
        </w:tc>
      </w:tr>
      <w:tr w:rsidR="008B6A80" w:rsidTr="00B43E1E">
        <w:tc>
          <w:tcPr>
            <w:tcW w:w="1188" w:type="dxa"/>
            <w:vAlign w:val="center"/>
          </w:tcPr>
          <w:p w:rsidR="008B6A80" w:rsidRDefault="008B6A80" w:rsidP="00B43E1E">
            <w:pPr>
              <w:pStyle w:val="ListParagraph"/>
              <w:spacing w:line="276" w:lineRule="auto"/>
              <w:ind w:left="0"/>
              <w:jc w:val="center"/>
            </w:pPr>
            <w:r>
              <w:t>Female</w:t>
            </w:r>
          </w:p>
        </w:tc>
        <w:tc>
          <w:tcPr>
            <w:tcW w:w="1260" w:type="dxa"/>
            <w:vAlign w:val="center"/>
          </w:tcPr>
          <w:p w:rsidR="008B6A80" w:rsidRDefault="008B6A80" w:rsidP="00B43E1E">
            <w:pPr>
              <w:pStyle w:val="ListParagraph"/>
              <w:spacing w:line="276" w:lineRule="auto"/>
              <w:ind w:left="0"/>
              <w:jc w:val="center"/>
            </w:pPr>
            <w:r>
              <w:t>2</w:t>
            </w:r>
          </w:p>
        </w:tc>
        <w:tc>
          <w:tcPr>
            <w:tcW w:w="1440" w:type="dxa"/>
            <w:vAlign w:val="center"/>
          </w:tcPr>
          <w:p w:rsidR="008B6A80" w:rsidRDefault="008B6A80" w:rsidP="00B43E1E">
            <w:pPr>
              <w:pStyle w:val="ListParagraph"/>
              <w:spacing w:line="276" w:lineRule="auto"/>
              <w:ind w:left="0"/>
              <w:jc w:val="center"/>
            </w:pPr>
            <w:r>
              <w:t>Expensive</w:t>
            </w:r>
          </w:p>
        </w:tc>
        <w:tc>
          <w:tcPr>
            <w:tcW w:w="1350" w:type="dxa"/>
            <w:vAlign w:val="center"/>
          </w:tcPr>
          <w:p w:rsidR="008B6A80" w:rsidRDefault="008B6A80" w:rsidP="00B43E1E">
            <w:pPr>
              <w:pStyle w:val="ListParagraph"/>
              <w:spacing w:line="276" w:lineRule="auto"/>
              <w:ind w:left="0"/>
              <w:jc w:val="center"/>
            </w:pPr>
            <w:r>
              <w:t>High</w:t>
            </w:r>
          </w:p>
        </w:tc>
        <w:tc>
          <w:tcPr>
            <w:tcW w:w="3285" w:type="dxa"/>
            <w:vAlign w:val="center"/>
          </w:tcPr>
          <w:p w:rsidR="008B6A80" w:rsidRDefault="008B6A80" w:rsidP="00B43E1E">
            <w:pPr>
              <w:pStyle w:val="ListParagraph"/>
              <w:keepNext/>
              <w:spacing w:line="276" w:lineRule="auto"/>
              <w:ind w:left="0"/>
              <w:jc w:val="center"/>
            </w:pPr>
            <w:r>
              <w:t>Car</w:t>
            </w:r>
          </w:p>
        </w:tc>
      </w:tr>
    </w:tbl>
    <w:p w:rsidR="008B6A80" w:rsidRDefault="008B6A80" w:rsidP="008B6A80">
      <w:pPr>
        <w:rPr>
          <w:sz w:val="26"/>
          <w:lang w:val="en-US"/>
        </w:rPr>
      </w:pPr>
      <w:r>
        <w:rPr>
          <w:sz w:val="26"/>
          <w:lang w:val="en-US"/>
        </w:rPr>
        <w:t>4B, 3C, 3T</w:t>
      </w:r>
    </w:p>
    <w:p w:rsidR="008B6A80" w:rsidRDefault="008B6A80" w:rsidP="008B6A80">
      <w:pPr>
        <w:rPr>
          <w:sz w:val="26"/>
          <w:lang w:val="en-US"/>
        </w:rPr>
      </w:pPr>
      <w:r>
        <w:rPr>
          <w:sz w:val="26"/>
          <w:lang w:val="en-US"/>
        </w:rPr>
        <w:t>Entropy</w:t>
      </w:r>
      <w:r>
        <w:rPr>
          <w:sz w:val="26"/>
          <w:lang w:val="en-US"/>
        </w:rPr>
        <w:tab/>
      </w:r>
      <w:r>
        <w:rPr>
          <w:sz w:val="26"/>
          <w:lang w:val="en-US"/>
        </w:rPr>
        <w:tab/>
      </w:r>
      <w:r>
        <w:rPr>
          <w:sz w:val="26"/>
          <w:lang w:val="en-US"/>
        </w:rPr>
        <w:tab/>
        <w:t>1.571</w:t>
      </w:r>
    </w:p>
    <w:p w:rsidR="008B6A80" w:rsidRDefault="008B6A80" w:rsidP="008B6A80">
      <w:pPr>
        <w:rPr>
          <w:sz w:val="26"/>
          <w:lang w:val="en-US"/>
        </w:rPr>
      </w:pPr>
      <w:r>
        <w:rPr>
          <w:sz w:val="26"/>
          <w:lang w:val="en-US"/>
        </w:rPr>
        <w:t>Gini index</w:t>
      </w:r>
      <w:r>
        <w:rPr>
          <w:sz w:val="26"/>
          <w:lang w:val="en-US"/>
        </w:rPr>
        <w:tab/>
      </w:r>
      <w:r>
        <w:rPr>
          <w:sz w:val="26"/>
          <w:lang w:val="en-US"/>
        </w:rPr>
        <w:tab/>
      </w:r>
      <w:r>
        <w:rPr>
          <w:sz w:val="26"/>
          <w:lang w:val="en-US"/>
        </w:rPr>
        <w:tab/>
        <w:t>0.660</w:t>
      </w:r>
    </w:p>
    <w:p w:rsidR="008B6A80" w:rsidRDefault="008B6A80" w:rsidP="008B6A80">
      <w:pPr>
        <w:rPr>
          <w:sz w:val="26"/>
          <w:lang w:val="en-US"/>
        </w:rPr>
      </w:pPr>
      <w:r>
        <w:rPr>
          <w:sz w:val="26"/>
          <w:lang w:val="en-US"/>
        </w:rPr>
        <w:t>Classification index</w:t>
      </w:r>
      <w:r>
        <w:rPr>
          <w:sz w:val="26"/>
          <w:lang w:val="en-US"/>
        </w:rPr>
        <w:tab/>
      </w:r>
      <w:r>
        <w:rPr>
          <w:sz w:val="26"/>
          <w:lang w:val="en-US"/>
        </w:rPr>
        <w:tab/>
        <w:t>0.600</w:t>
      </w:r>
    </w:p>
    <w:p w:rsidR="008B6A80" w:rsidRDefault="008B6A80" w:rsidP="008B6A80">
      <w:pPr>
        <w:rPr>
          <w:sz w:val="26"/>
          <w:lang w:val="en-US"/>
        </w:rPr>
      </w:pPr>
    </w:p>
    <w:p w:rsidR="008B6A80" w:rsidRPr="00A32979" w:rsidRDefault="008B6A80" w:rsidP="003F399E">
      <w:pPr>
        <w:pStyle w:val="ListParagraph"/>
        <w:numPr>
          <w:ilvl w:val="0"/>
          <w:numId w:val="7"/>
        </w:numPr>
        <w:rPr>
          <w:sz w:val="26"/>
          <w:lang w:val="en-US"/>
        </w:rPr>
      </w:pPr>
      <w:r>
        <w:rPr>
          <w:sz w:val="26"/>
          <w:lang w:val="en-US"/>
        </w:rPr>
        <w:t xml:space="preserve">Sau khi phân chia bảng D thành từng tập con </w:t>
      </w:r>
      <w:r>
        <w:rPr>
          <w:lang w:val="en-US"/>
        </w:rPr>
        <w:t>S</w:t>
      </w:r>
      <w:r w:rsidRPr="0093171C">
        <w:rPr>
          <w:vertAlign w:val="subscript"/>
          <w:lang w:val="en-US"/>
        </w:rPr>
        <w:t>i</w:t>
      </w:r>
      <w:r>
        <w:rPr>
          <w:lang w:val="en-US"/>
        </w:rPr>
        <w:t>, chúng ta tiếp tục phân chia S</w:t>
      </w:r>
      <w:r w:rsidRPr="00A32979">
        <w:rPr>
          <w:lang w:val="en-US"/>
        </w:rPr>
        <w:t>i</w:t>
      </w:r>
      <w:r>
        <w:rPr>
          <w:lang w:val="en-US"/>
        </w:rPr>
        <w:t xml:space="preserve"> để tính “Impurity degree” cho từng giá trị thuộc tính trong từng tập S</w:t>
      </w:r>
      <w:r w:rsidRPr="0093171C">
        <w:rPr>
          <w:vertAlign w:val="subscript"/>
          <w:lang w:val="en-US"/>
        </w:rPr>
        <w:t>i</w:t>
      </w:r>
    </w:p>
    <w:p w:rsidR="008B6A80" w:rsidRDefault="008B6A80" w:rsidP="008B6A80">
      <w:pPr>
        <w:jc w:val="center"/>
        <w:rPr>
          <w:sz w:val="26"/>
          <w:lang w:val="en-US"/>
        </w:rPr>
      </w:pPr>
      <w:r>
        <w:rPr>
          <w:lang w:val="en-US"/>
        </w:rPr>
        <w:drawing>
          <wp:inline distT="0" distB="0" distL="0" distR="0" wp14:anchorId="070E691F" wp14:editId="4EE38F45">
            <wp:extent cx="354330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543300" cy="2981325"/>
                    </a:xfrm>
                    <a:prstGeom prst="rect">
                      <a:avLst/>
                    </a:prstGeom>
                  </pic:spPr>
                </pic:pic>
              </a:graphicData>
            </a:graphic>
          </wp:inline>
        </w:drawing>
      </w:r>
    </w:p>
    <w:p w:rsidR="008B6A80" w:rsidRPr="007C417A" w:rsidRDefault="008B6A80" w:rsidP="008B6A80">
      <w:pPr>
        <w:pStyle w:val="Caption"/>
        <w:rPr>
          <w:sz w:val="26"/>
          <w:lang w:val="en-US"/>
        </w:rPr>
      </w:pPr>
      <w:bookmarkStart w:id="62" w:name="_Toc310172282"/>
      <w:r>
        <w:t xml:space="preserve">Hình </w:t>
      </w:r>
      <w:r>
        <w:fldChar w:fldCharType="begin"/>
      </w:r>
      <w:r>
        <w:instrText xml:space="preserve"> SEQ Hình \* ARABIC </w:instrText>
      </w:r>
      <w:r>
        <w:fldChar w:fldCharType="separate"/>
      </w:r>
      <w:r w:rsidR="00A172C6">
        <w:t>3</w:t>
      </w:r>
      <w:r>
        <w:fldChar w:fldCharType="end"/>
      </w:r>
      <w:r>
        <w:rPr>
          <w:lang w:val="en-US"/>
        </w:rPr>
        <w:t>. Phân chia S</w:t>
      </w:r>
      <w:r>
        <w:rPr>
          <w:vertAlign w:val="subscript"/>
          <w:lang w:val="en-US"/>
        </w:rPr>
        <w:t>i</w:t>
      </w:r>
      <w:r>
        <w:rPr>
          <w:lang w:val="en-US"/>
        </w:rPr>
        <w:t xml:space="preserve"> dựa vào phân lớp</w:t>
      </w:r>
      <w:bookmarkEnd w:id="62"/>
    </w:p>
    <w:p w:rsidR="008B6A80" w:rsidRPr="007C417A" w:rsidRDefault="008B6A80" w:rsidP="003F399E">
      <w:pPr>
        <w:pStyle w:val="ListParagraph"/>
        <w:numPr>
          <w:ilvl w:val="0"/>
          <w:numId w:val="8"/>
        </w:numPr>
        <w:rPr>
          <w:sz w:val="26"/>
          <w:lang w:val="en-US"/>
        </w:rPr>
      </w:pPr>
      <w:r>
        <w:rPr>
          <w:lang w:val="en-US"/>
        </w:rPr>
        <w:t>Tiếp tục ví dụ trên, thuộc tính “Travel cost/km” có 3 giá trị, đó là “Cheap”, “Standard” và “Expensive”.</w:t>
      </w:r>
    </w:p>
    <w:p w:rsidR="008B6A80" w:rsidRPr="007C417A" w:rsidRDefault="008B6A80" w:rsidP="008B6A80">
      <w:pPr>
        <w:rPr>
          <w:sz w:val="26"/>
          <w:lang w:val="en-US"/>
        </w:rPr>
      </w:pPr>
    </w:p>
    <w:p w:rsidR="008B6A80" w:rsidRDefault="008B6A80" w:rsidP="008B6A80">
      <w:pPr>
        <w:keepNext/>
      </w:pPr>
      <w:r w:rsidRPr="007C417A">
        <w:rPr>
          <w:lang w:val="en-US"/>
        </w:rPr>
        <w:lastRenderedPageBreak/>
        <w:drawing>
          <wp:inline distT="0" distB="0" distL="0" distR="0" wp14:anchorId="0AFC2F13" wp14:editId="07A699B0">
            <wp:extent cx="5505450" cy="5410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5410200"/>
                    </a:xfrm>
                    <a:prstGeom prst="rect">
                      <a:avLst/>
                    </a:prstGeom>
                    <a:noFill/>
                    <a:ln>
                      <a:noFill/>
                    </a:ln>
                  </pic:spPr>
                </pic:pic>
              </a:graphicData>
            </a:graphic>
          </wp:inline>
        </w:drawing>
      </w:r>
    </w:p>
    <w:p w:rsidR="008B6A80" w:rsidRPr="00755F28" w:rsidRDefault="008B6A80" w:rsidP="008B6A80">
      <w:pPr>
        <w:pStyle w:val="Caption"/>
        <w:rPr>
          <w:sz w:val="26"/>
          <w:lang w:val="en-US"/>
        </w:rPr>
      </w:pPr>
      <w:bookmarkStart w:id="63" w:name="_Toc310172283"/>
      <w:r>
        <w:t xml:space="preserve">Hình </w:t>
      </w:r>
      <w:r>
        <w:fldChar w:fldCharType="begin"/>
      </w:r>
      <w:r>
        <w:instrText xml:space="preserve"> SEQ Hình \* ARABIC </w:instrText>
      </w:r>
      <w:r>
        <w:fldChar w:fldCharType="separate"/>
      </w:r>
      <w:r w:rsidR="00A172C6">
        <w:t>4</w:t>
      </w:r>
      <w:r>
        <w:fldChar w:fldCharType="end"/>
      </w:r>
      <w:r>
        <w:rPr>
          <w:lang w:val="en-US"/>
        </w:rPr>
        <w:t>. Độ lợi thông tin thuộc tính Travel cost/Km</w:t>
      </w:r>
      <w:bookmarkEnd w:id="63"/>
    </w:p>
    <w:p w:rsidR="008B6A80" w:rsidRDefault="008B6A80" w:rsidP="008B6A80">
      <w:pPr>
        <w:rPr>
          <w:b/>
          <w:lang w:val="en-US"/>
        </w:rPr>
      </w:pPr>
    </w:p>
    <w:p w:rsidR="008B6A80" w:rsidRPr="00CA783E" w:rsidRDefault="008B6A80" w:rsidP="003F399E">
      <w:pPr>
        <w:pStyle w:val="ListParagraph"/>
        <w:numPr>
          <w:ilvl w:val="0"/>
          <w:numId w:val="18"/>
        </w:numPr>
        <w:rPr>
          <w:b/>
          <w:lang w:val="en-US"/>
        </w:rPr>
      </w:pPr>
      <w:r w:rsidRPr="00CA783E">
        <w:rPr>
          <w:b/>
        </w:rPr>
        <w:t>Độ lợi thông tin (Information Gain)</w:t>
      </w:r>
      <w:r w:rsidRPr="00CA783E">
        <w:rPr>
          <w:b/>
          <w:lang w:val="en-US"/>
        </w:rPr>
        <w:t>:</w:t>
      </w:r>
    </w:p>
    <w:p w:rsidR="008B6A80" w:rsidRPr="00CA783E" w:rsidRDefault="00C475E6" w:rsidP="003F399E">
      <w:pPr>
        <w:pStyle w:val="ListParagraph"/>
        <w:numPr>
          <w:ilvl w:val="1"/>
          <w:numId w:val="18"/>
        </w:numPr>
        <w:ind w:left="0" w:firstLine="720"/>
      </w:pPr>
      <w:r>
        <w:rPr>
          <w:lang w:val="en-US"/>
        </w:rPr>
        <w:t>C</w:t>
      </w:r>
      <w:r w:rsidR="008B6A80" w:rsidRPr="00CA783E">
        <w:t>ó sự khác nhau giữa các cách tính mức độ pha trộn “Impurity degree” giữa bảng D và các tậ</w:t>
      </w:r>
      <w:r>
        <w:t>p con Si</w:t>
      </w:r>
      <w:r>
        <w:rPr>
          <w:lang w:val="en-US"/>
        </w:rPr>
        <w:t xml:space="preserve">, </w:t>
      </w:r>
      <w:r w:rsidR="008B6A80" w:rsidRPr="00CA783E">
        <w:t xml:space="preserve">chúng ta sẽ tiến hành so sánh “Impurity degree” trước và sau khi phân chia bảng thành những tập con (ví dụ như phân chia D thành từng tập con Si). Information gain là một phương pháp để đo lường sự khác nhau này. Chúng ta sẽ </w:t>
      </w:r>
      <w:r w:rsidR="00C916A2">
        <w:rPr>
          <w:lang w:val="en-US"/>
        </w:rPr>
        <w:t xml:space="preserve">so sánh </w:t>
      </w:r>
      <w:r w:rsidR="008B6A80" w:rsidRPr="00CA783E">
        <w:t>lợ</w:t>
      </w:r>
      <w:r w:rsidR="00C916A2">
        <w:t>i ích</w:t>
      </w:r>
      <w:r w:rsidR="00C916A2">
        <w:rPr>
          <w:lang w:val="en-US"/>
        </w:rPr>
        <w:t xml:space="preserve"> </w:t>
      </w:r>
      <w:r w:rsidR="008B6A80" w:rsidRPr="00CA783E">
        <w:t xml:space="preserve">khi chia bảng dữ liệu </w:t>
      </w:r>
      <w:r w:rsidR="00C916A2">
        <w:rPr>
          <w:lang w:val="en-US"/>
        </w:rPr>
        <w:t>theo các</w:t>
      </w:r>
      <w:r w:rsidR="008B6A80" w:rsidRPr="00CA783E">
        <w:t xml:space="preserve"> giá trị của thuộc tính</w:t>
      </w:r>
      <w:r w:rsidR="00C916A2">
        <w:rPr>
          <w:lang w:val="en-US"/>
        </w:rPr>
        <w:t>, từ đó chọn ra thuộc tính tối ưu để phân chia</w:t>
      </w:r>
    </w:p>
    <w:p w:rsidR="008B6A80" w:rsidRDefault="008B6A80" w:rsidP="008B6A80">
      <w:pPr>
        <w:rPr>
          <w:rFonts w:eastAsiaTheme="minorEastAsia"/>
          <w:sz w:val="26"/>
          <w:lang w:val="en-US"/>
        </w:rPr>
      </w:pPr>
    </w:p>
    <w:p w:rsidR="008B6A80" w:rsidRPr="004753D5" w:rsidRDefault="008B6A80" w:rsidP="008B6A80">
      <w:pPr>
        <w:rPr>
          <w:szCs w:val="24"/>
          <w:lang w:val="en-US"/>
        </w:rPr>
      </w:pPr>
      <m:oMathPara>
        <m:oMathParaPr>
          <m:jc m:val="left"/>
        </m:oMathParaPr>
        <m:oMath>
          <m:r>
            <w:rPr>
              <w:rFonts w:ascii="Cambria Math" w:hAnsi="Cambria Math" w:cs="Times New Roman"/>
              <w:szCs w:val="24"/>
              <w:lang w:val="en-US"/>
            </w:rPr>
            <w:lastRenderedPageBreak/>
            <m:t>Information gain= 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m:t>
          </m:r>
        </m:oMath>
      </m:oMathPara>
    </w:p>
    <w:p w:rsidR="008B6A80" w:rsidRPr="00CA783E" w:rsidRDefault="008B6A80" w:rsidP="003F399E">
      <w:pPr>
        <w:pStyle w:val="ListParagraph"/>
        <w:numPr>
          <w:ilvl w:val="0"/>
          <w:numId w:val="19"/>
        </w:numPr>
        <w:rPr>
          <w:lang w:val="en-US"/>
        </w:rPr>
      </w:pPr>
      <w:r w:rsidRPr="00CA783E">
        <w:rPr>
          <w:lang w:val="en-US"/>
        </w:rPr>
        <w:t>Xét ví dụ trên, bảng D có 3 phân lớp 4B, 3C và 3T và có Entropy là 1.571. Bây giờ chúng ta sẽ sử dụng thuộc tính “Travel cost/km” để chia bảng thành 3 phần:</w:t>
      </w:r>
    </w:p>
    <w:p w:rsidR="008B6A80" w:rsidRDefault="008B6A80" w:rsidP="003F399E">
      <w:pPr>
        <w:pStyle w:val="ListParagraph"/>
        <w:numPr>
          <w:ilvl w:val="0"/>
          <w:numId w:val="19"/>
        </w:numPr>
        <w:rPr>
          <w:lang w:val="en-US"/>
        </w:rPr>
      </w:pPr>
      <w:r>
        <w:rPr>
          <w:lang w:val="en-US"/>
        </w:rPr>
        <w:t>“Travel cost/km” có giá trị là Cheap, thuộc tính phân lớp có 4B và 1T</w:t>
      </w:r>
    </w:p>
    <w:p w:rsidR="008B6A80" w:rsidRPr="005C683B" w:rsidRDefault="008B6A80" w:rsidP="008B6A80">
      <w:pPr>
        <w:ind w:left="720"/>
        <w:rPr>
          <w:rFonts w:eastAsiaTheme="minorEastAsia"/>
          <w:sz w:val="26"/>
          <w:szCs w:val="26"/>
          <w:lang w:val="en-US"/>
        </w:rPr>
      </w:pPr>
      <w:bookmarkStart w:id="64" w:name="OLE_LINK9"/>
      <w:bookmarkStart w:id="65" w:name="OLE_LINK10"/>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Bus</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4</m:t>
              </m:r>
            </m:num>
            <m:den>
              <m:r>
                <w:rPr>
                  <w:rFonts w:ascii="Cambria Math" w:hAnsi="Cambria Math"/>
                  <w:sz w:val="26"/>
                  <w:szCs w:val="26"/>
                  <w:lang w:val="en-US"/>
                </w:rPr>
                <m:t>5</m:t>
              </m:r>
            </m:den>
          </m:f>
          <m:r>
            <w:rPr>
              <w:rFonts w:ascii="Cambria Math" w:hAnsi="Cambria Math"/>
              <w:sz w:val="26"/>
              <w:szCs w:val="26"/>
              <w:lang w:val="en-US"/>
            </w:rPr>
            <m:t>=0.8</m:t>
          </m:r>
        </m:oMath>
      </m:oMathPara>
      <w:bookmarkEnd w:id="64"/>
      <w:bookmarkEnd w:id="65"/>
    </w:p>
    <w:p w:rsidR="008B6A80" w:rsidRPr="005C683B" w:rsidRDefault="008B6A80" w:rsidP="008B6A80">
      <w:pPr>
        <w:ind w:left="720"/>
        <w:rPr>
          <w:lang w:val="en-US"/>
        </w:rPr>
      </w:pPr>
      <m:oMathPara>
        <m:oMathParaPr>
          <m:jc m:val="left"/>
        </m:oMathParaPr>
        <m:oMath>
          <m:r>
            <w:rPr>
              <w:rFonts w:ascii="Cambria Math" w:hAnsi="Cambria Math"/>
              <w:sz w:val="26"/>
              <w:szCs w:val="26"/>
              <w:lang w:val="en-US"/>
            </w:rPr>
            <m:t>P</m:t>
          </m:r>
          <m:d>
            <m:dPr>
              <m:ctrlPr>
                <w:rPr>
                  <w:rFonts w:ascii="Cambria Math" w:hAnsi="Cambria Math"/>
                  <w:i/>
                  <w:sz w:val="26"/>
                  <w:szCs w:val="26"/>
                  <w:lang w:val="en-US"/>
                </w:rPr>
              </m:ctrlPr>
            </m:dPr>
            <m:e>
              <m:r>
                <w:rPr>
                  <w:rFonts w:ascii="Cambria Math" w:hAnsi="Cambria Math"/>
                  <w:sz w:val="26"/>
                  <w:szCs w:val="26"/>
                  <w:lang w:val="en-US"/>
                </w:rPr>
                <m:t>Train</m:t>
              </m:r>
            </m:e>
          </m:d>
          <m:r>
            <w:rPr>
              <w:rFonts w:ascii="Cambria Math" w:hAnsi="Cambria Math"/>
              <w:sz w:val="26"/>
              <w:szCs w:val="26"/>
              <w:lang w:val="en-US"/>
            </w:rPr>
            <m:t>=</m:t>
          </m:r>
          <m:f>
            <m:fPr>
              <m:ctrlPr>
                <w:rPr>
                  <w:rFonts w:ascii="Cambria Math" w:hAnsi="Cambria Math"/>
                  <w:i/>
                  <w:sz w:val="26"/>
                  <w:szCs w:val="26"/>
                  <w:lang w:val="en-US"/>
                </w:rPr>
              </m:ctrlPr>
            </m:fPr>
            <m:num>
              <m:r>
                <w:rPr>
                  <w:rFonts w:ascii="Cambria Math" w:hAnsi="Cambria Math"/>
                  <w:sz w:val="26"/>
                  <w:szCs w:val="26"/>
                  <w:lang w:val="en-US"/>
                </w:rPr>
                <m:t>1</m:t>
              </m:r>
            </m:num>
            <m:den>
              <m:r>
                <w:rPr>
                  <w:rFonts w:ascii="Cambria Math" w:hAnsi="Cambria Math"/>
                  <w:sz w:val="26"/>
                  <w:szCs w:val="26"/>
                  <w:lang w:val="en-US"/>
                </w:rPr>
                <m:t>5</m:t>
              </m:r>
            </m:den>
          </m:f>
          <m:r>
            <w:rPr>
              <w:rFonts w:ascii="Cambria Math" w:hAnsi="Cambria Math"/>
              <w:sz w:val="26"/>
              <w:szCs w:val="26"/>
              <w:lang w:val="en-US"/>
            </w:rPr>
            <m:t>=0.2</m:t>
          </m:r>
        </m:oMath>
      </m:oMathPara>
    </w:p>
    <w:p w:rsidR="008B6A80" w:rsidRPr="00425174" w:rsidRDefault="008B6A80" w:rsidP="008B6A80">
      <w:pPr>
        <w:ind w:left="720"/>
        <w:rPr>
          <w:rFonts w:eastAsiaTheme="minorEastAsia"/>
          <w:sz w:val="26"/>
          <w:lang w:val="en-US"/>
        </w:rPr>
      </w:pPr>
      <m:oMathPara>
        <m:oMathParaPr>
          <m:jc m:val="left"/>
        </m:oMathParaPr>
        <m:oMath>
          <m:r>
            <w:rPr>
              <w:rFonts w:ascii="Cambria Math" w:hAnsi="Cambria Math" w:cs="Times New Roman"/>
              <w:sz w:val="26"/>
              <w:lang w:val="en-US"/>
            </w:rPr>
            <m:t>Entropy=</m:t>
          </m:r>
          <m:nary>
            <m:naryPr>
              <m:chr m:val="∑"/>
              <m:limLoc m:val="undOvr"/>
              <m:supHide m:val="1"/>
              <m:ctrlPr>
                <w:rPr>
                  <w:rFonts w:ascii="Cambria Math" w:hAnsi="Cambria Math" w:cs="Times New Roman"/>
                  <w:i/>
                  <w:sz w:val="26"/>
                  <w:lang w:val="en-US"/>
                </w:rPr>
              </m:ctrlPr>
            </m:naryPr>
            <m:sub>
              <m:r>
                <w:rPr>
                  <w:rFonts w:ascii="Cambria Math" w:hAnsi="Cambria Math" w:cs="Times New Roman"/>
                  <w:sz w:val="26"/>
                  <w:lang w:val="en-US"/>
                </w:rPr>
                <m:t>j</m:t>
              </m:r>
            </m:sub>
            <m:sup/>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 xml:space="preserve">j </m:t>
                  </m:r>
                </m:sub>
              </m:sSub>
            </m:e>
          </m:nary>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sSub>
                <m:sSubPr>
                  <m:ctrlPr>
                    <w:rPr>
                      <w:rFonts w:ascii="Cambria Math" w:hAnsi="Cambria Math" w:cs="Times New Roman"/>
                      <w:i/>
                      <w:sz w:val="26"/>
                      <w:lang w:val="en-US"/>
                    </w:rPr>
                  </m:ctrlPr>
                </m:sSubPr>
                <m:e>
                  <m:r>
                    <w:rPr>
                      <w:rFonts w:ascii="Cambria Math" w:hAnsi="Cambria Math" w:cs="Times New Roman"/>
                      <w:sz w:val="26"/>
                      <w:lang w:val="en-US"/>
                    </w:rPr>
                    <m:t>p</m:t>
                  </m:r>
                  <m:ctrlPr>
                    <w:rPr>
                      <w:rFonts w:ascii="Cambria Math" w:hAnsi="Cambria Math" w:cs="Cambria Math"/>
                      <w:i/>
                      <w:sz w:val="26"/>
                      <w:lang w:val="en-US"/>
                    </w:rPr>
                  </m:ctrlPr>
                </m:e>
                <m:sub>
                  <m:r>
                    <w:rPr>
                      <w:rFonts w:ascii="Cambria Math" w:hAnsi="Cambria Math" w:cs="Times New Roman"/>
                      <w:sz w:val="26"/>
                      <w:lang w:val="en-US"/>
                    </w:rPr>
                    <m:t>j</m:t>
                  </m:r>
                </m:sub>
              </m:sSub>
            </m:e>
          </m:func>
          <m:r>
            <m:rPr>
              <m:sty m:val="p"/>
            </m:rPr>
            <w:rPr>
              <w:rFonts w:ascii="Cambria Math" w:eastAsiaTheme="minorEastAsia" w:hAnsi="Cambria Math" w:cs="Times New Roman"/>
              <w:sz w:val="26"/>
              <w:lang w:val="en-US"/>
            </w:rPr>
            <m:t>=-0.8</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0.8-0.2</m:t>
              </m:r>
              <m:func>
                <m:funcPr>
                  <m:ctrlPr>
                    <w:rPr>
                      <w:rFonts w:ascii="Cambria Math" w:hAnsi="Cambria Math" w:cs="Times New Roman"/>
                      <w:i/>
                      <w:sz w:val="26"/>
                      <w:lang w:val="en-US"/>
                    </w:rPr>
                  </m:ctrlPr>
                </m:funcPr>
                <m:fName>
                  <m:sSub>
                    <m:sSubPr>
                      <m:ctrlPr>
                        <w:rPr>
                          <w:rFonts w:ascii="Cambria Math" w:hAnsi="Cambria Math" w:cs="Times New Roman"/>
                          <w:i/>
                          <w:sz w:val="26"/>
                          <w:lang w:val="en-US"/>
                        </w:rPr>
                      </m:ctrlPr>
                    </m:sSubPr>
                    <m:e>
                      <m:r>
                        <w:rPr>
                          <w:rFonts w:ascii="Cambria Math" w:hAnsi="Cambria Math" w:cs="Times New Roman"/>
                          <w:sz w:val="26"/>
                        </w:rPr>
                        <m:t>log</m:t>
                      </m:r>
                    </m:e>
                    <m:sub>
                      <m:r>
                        <w:rPr>
                          <w:rFonts w:ascii="Cambria Math" w:hAnsi="Cambria Math" w:cs="Times New Roman"/>
                          <w:sz w:val="26"/>
                          <w:lang w:val="en-US"/>
                        </w:rPr>
                        <m:t>2</m:t>
                      </m:r>
                    </m:sub>
                  </m:sSub>
                </m:fName>
                <m:e>
                  <m:r>
                    <w:rPr>
                      <w:rFonts w:ascii="Cambria Math" w:hAnsi="Cambria Math" w:cs="Times New Roman"/>
                      <w:sz w:val="26"/>
                      <w:lang w:val="en-US"/>
                    </w:rPr>
                    <m:t>0.2</m:t>
                  </m:r>
                </m:e>
              </m:func>
            </m:e>
          </m:func>
          <m:r>
            <m:rPr>
              <m:sty m:val="p"/>
            </m:rPr>
            <w:rPr>
              <w:rFonts w:ascii="Cambria Math" w:eastAsiaTheme="minorEastAsia" w:hAnsi="Cambria Math" w:cs="Times New Roman"/>
              <w:sz w:val="26"/>
              <w:lang w:val="en-US"/>
            </w:rPr>
            <m:t>=0.722</m:t>
          </m:r>
        </m:oMath>
      </m:oMathPara>
    </w:p>
    <w:p w:rsidR="008B6A80" w:rsidRPr="00CA783E" w:rsidRDefault="008B6A80" w:rsidP="003F399E">
      <w:pPr>
        <w:pStyle w:val="ListParagraph"/>
        <w:numPr>
          <w:ilvl w:val="0"/>
          <w:numId w:val="19"/>
        </w:numPr>
        <w:rPr>
          <w:rFonts w:ascii="Cambria Math" w:hAnsi="Cambria Math"/>
          <w:lang w:val="en-US"/>
          <w:oMath/>
        </w:rPr>
      </w:pPr>
      <w:r w:rsidRPr="00CA783E">
        <w:rPr>
          <w:lang w:val="en-US"/>
        </w:rPr>
        <w:t xml:space="preserve">“Travel cost/km” có giá trị là Standard, thuộc tính phân lớp có 2T,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CA783E" w:rsidRDefault="008B6A80" w:rsidP="003F399E">
      <w:pPr>
        <w:pStyle w:val="ListParagraph"/>
        <w:numPr>
          <w:ilvl w:val="0"/>
          <w:numId w:val="19"/>
        </w:numPr>
        <w:rPr>
          <w:rFonts w:ascii="Cambria Math" w:hAnsi="Cambria Math"/>
          <w:lang w:val="en-US"/>
          <w:oMath/>
        </w:rPr>
      </w:pPr>
      <w:r w:rsidRPr="00CA783E">
        <w:rPr>
          <w:lang w:val="en-US"/>
        </w:rPr>
        <w:t>“Travel cost/km” có giá trị là</w:t>
      </w:r>
      <w:r>
        <w:rPr>
          <w:lang w:val="en-US"/>
        </w:rPr>
        <w:t xml:space="preserve"> Expensive</w:t>
      </w:r>
      <w:r w:rsidRPr="00CA783E">
        <w:rPr>
          <w:lang w:val="en-US"/>
        </w:rPr>
        <w:t xml:space="preserve">, thuộc tính phân lớp có </w:t>
      </w:r>
      <w:r>
        <w:rPr>
          <w:lang w:val="en-US"/>
        </w:rPr>
        <w:t>3C</w:t>
      </w:r>
      <w:r w:rsidRPr="00CA783E">
        <w:rPr>
          <w:lang w:val="en-US"/>
        </w:rPr>
        <w:t xml:space="preserve">,  </w:t>
      </w:r>
      <m:oMath>
        <m:r>
          <m:rPr>
            <m:sty m:val="p"/>
          </m:rPr>
          <w:rPr>
            <w:rFonts w:ascii="Cambria Math" w:hAnsi="Cambria Math"/>
            <w:lang w:val="en-US"/>
          </w:rPr>
          <m:t>Entropy=0</m:t>
        </m:r>
      </m:oMath>
      <w:r w:rsidRPr="00CA783E">
        <w:rPr>
          <w:lang w:val="en-US"/>
        </w:rPr>
        <w:t xml:space="preserve"> vì</w:t>
      </w:r>
      <w:r>
        <w:rPr>
          <w:lang w:val="en-US"/>
        </w:rPr>
        <w:t xml:space="preserve"> lúc này chỉ có duy nhất 1 thuộc tính phân lớp)</w:t>
      </w:r>
    </w:p>
    <w:p w:rsidR="008B6A80" w:rsidRPr="004753D5" w:rsidRDefault="008B6A80" w:rsidP="008B6A80">
      <w:pPr>
        <w:rPr>
          <w:rFonts w:eastAsiaTheme="minorEastAsia"/>
          <w:szCs w:val="24"/>
          <w:lang w:val="en-US"/>
        </w:rPr>
      </w:pPr>
      <m:oMathPara>
        <m:oMathParaPr>
          <m:jc m:val="left"/>
        </m:oMathParaPr>
        <m:oMath>
          <m:r>
            <w:rPr>
              <w:rFonts w:ascii="Cambria Math" w:hAnsi="Cambria Math" w:cs="Times New Roman"/>
              <w:szCs w:val="24"/>
              <w:lang w:val="en-US"/>
            </w:rPr>
            <m:t>Information gain=Entropy of Parent table-</m:t>
          </m:r>
          <m:nary>
            <m:naryPr>
              <m:chr m:val="∑"/>
              <m:limLoc m:val="undOvr"/>
              <m:supHide m:val="1"/>
              <m:ctrlPr>
                <w:rPr>
                  <w:rFonts w:ascii="Cambria Math" w:hAnsi="Cambria Math" w:cs="Times New Roman"/>
                  <w:i/>
                  <w:szCs w:val="24"/>
                  <w:lang w:val="en-US"/>
                </w:rPr>
              </m:ctrlPr>
            </m:naryPr>
            <m:sub>
              <m:r>
                <w:rPr>
                  <w:rFonts w:ascii="Cambria Math" w:hAnsi="Cambria Math" w:cs="Times New Roman"/>
                  <w:szCs w:val="24"/>
                  <w:lang w:val="en-US"/>
                </w:rPr>
                <m:t>n</m:t>
              </m:r>
            </m:sub>
            <m:sup/>
            <m:e>
              <m:r>
                <w:rPr>
                  <w:rFonts w:ascii="Cambria Math" w:hAnsi="Cambria Math" w:cs="Times New Roman"/>
                  <w:szCs w:val="24"/>
                  <w:lang w:val="en-US"/>
                </w:rPr>
                <m:t>(</m:t>
              </m:r>
              <m:f>
                <m:fPr>
                  <m:ctrlPr>
                    <w:rPr>
                      <w:rFonts w:ascii="Cambria Math" w:hAnsi="Cambria Math" w:cs="Times New Roman"/>
                      <w:i/>
                      <w:szCs w:val="24"/>
                      <w:lang w:val="en-US"/>
                    </w:rPr>
                  </m:ctrlPr>
                </m:fPr>
                <m:num>
                  <m:r>
                    <w:rPr>
                      <w:rFonts w:ascii="Cambria Math" w:hAnsi="Cambria Math" w:cs="Times New Roman"/>
                      <w:szCs w:val="24"/>
                      <w:lang w:val="en-US"/>
                    </w:rPr>
                    <m:t>k</m:t>
                  </m:r>
                </m:num>
                <m:den>
                  <m:r>
                    <w:rPr>
                      <w:rFonts w:ascii="Cambria Math" w:hAnsi="Cambria Math" w:cs="Times New Roman"/>
                      <w:szCs w:val="24"/>
                      <w:lang w:val="en-US"/>
                    </w:rPr>
                    <m:t>n</m:t>
                  </m:r>
                </m:den>
              </m:f>
            </m:e>
          </m:nary>
          <m:r>
            <w:rPr>
              <w:rFonts w:ascii="Cambria Math" w:hAnsi="Cambria Math" w:cs="Times New Roman"/>
              <w:szCs w:val="24"/>
              <w:lang w:val="en-US"/>
            </w:rPr>
            <m:t xml:space="preserve">*Entropy of each value k of </m:t>
          </m:r>
          <m:sSub>
            <m:sSubPr>
              <m:ctrlPr>
                <w:rPr>
                  <w:rFonts w:ascii="Cambria Math" w:hAnsi="Cambria Math" w:cs="Times New Roman"/>
                  <w:i/>
                  <w:szCs w:val="24"/>
                  <w:lang w:val="en-US"/>
                </w:rPr>
              </m:ctrlPr>
            </m:sSubPr>
            <m:e>
              <m:r>
                <w:rPr>
                  <w:rFonts w:ascii="Cambria Math" w:hAnsi="Cambria Math" w:cs="Times New Roman"/>
                  <w:szCs w:val="24"/>
                  <w:lang w:val="en-US"/>
                </w:rPr>
                <m:t>S</m:t>
              </m:r>
            </m:e>
            <m:sub>
              <m:r>
                <w:rPr>
                  <w:rFonts w:ascii="Cambria Math" w:hAnsi="Cambria Math" w:cs="Times New Roman"/>
                  <w:szCs w:val="24"/>
                  <w:lang w:val="en-US"/>
                </w:rPr>
                <m:t>i</m:t>
              </m:r>
            </m:sub>
          </m:sSub>
          <m:r>
            <w:rPr>
              <w:rFonts w:ascii="Cambria Math" w:hAnsi="Cambria Math" w:cs="Times New Roman"/>
              <w:szCs w:val="24"/>
              <w:lang w:val="en-US"/>
            </w:rPr>
            <m:t>)= 1.571-(</m:t>
          </m:r>
          <m:f>
            <m:fPr>
              <m:ctrlPr>
                <w:rPr>
                  <w:rFonts w:ascii="Cambria Math" w:hAnsi="Cambria Math" w:cs="Times New Roman"/>
                  <w:i/>
                  <w:szCs w:val="24"/>
                  <w:lang w:val="en-US"/>
                </w:rPr>
              </m:ctrlPr>
            </m:fPr>
            <m:num>
              <m:r>
                <w:rPr>
                  <w:rFonts w:ascii="Cambria Math" w:hAnsi="Cambria Math" w:cs="Times New Roman"/>
                  <w:szCs w:val="24"/>
                  <w:lang w:val="en-US"/>
                </w:rPr>
                <m:t>5</m:t>
              </m:r>
            </m:num>
            <m:den>
              <m:r>
                <w:rPr>
                  <w:rFonts w:ascii="Cambria Math" w:hAnsi="Cambria Math" w:cs="Times New Roman"/>
                  <w:szCs w:val="24"/>
                  <w:lang w:val="en-US"/>
                </w:rPr>
                <m:t>10</m:t>
              </m:r>
            </m:den>
          </m:f>
          <m:r>
            <w:rPr>
              <w:rFonts w:ascii="Cambria Math" w:hAnsi="Cambria Math" w:cs="Times New Roman"/>
              <w:szCs w:val="24"/>
              <w:lang w:val="en-US"/>
            </w:rPr>
            <m:t>*0.722+</m:t>
          </m:r>
          <m:f>
            <m:fPr>
              <m:ctrlPr>
                <w:rPr>
                  <w:rFonts w:ascii="Cambria Math" w:hAnsi="Cambria Math" w:cs="Times New Roman"/>
                  <w:i/>
                  <w:szCs w:val="24"/>
                  <w:lang w:val="en-US"/>
                </w:rPr>
              </m:ctrlPr>
            </m:fPr>
            <m:num>
              <m:r>
                <w:rPr>
                  <w:rFonts w:ascii="Cambria Math" w:hAnsi="Cambria Math" w:cs="Times New Roman"/>
                  <w:szCs w:val="24"/>
                  <w:lang w:val="en-US"/>
                </w:rPr>
                <m:t>2</m:t>
              </m:r>
            </m:num>
            <m:den>
              <m:r>
                <w:rPr>
                  <w:rFonts w:ascii="Cambria Math" w:hAnsi="Cambria Math" w:cs="Times New Roman"/>
                  <w:szCs w:val="24"/>
                  <w:lang w:val="en-US"/>
                </w:rPr>
                <m:t>10</m:t>
              </m:r>
            </m:den>
          </m:f>
          <m:r>
            <w:rPr>
              <w:rFonts w:ascii="Cambria Math" w:hAnsi="Cambria Math" w:cs="Times New Roman"/>
              <w:szCs w:val="24"/>
              <w:lang w:val="en-US"/>
            </w:rPr>
            <m:t>*0+</m:t>
          </m:r>
          <m:f>
            <m:fPr>
              <m:ctrlPr>
                <w:rPr>
                  <w:rFonts w:ascii="Cambria Math" w:hAnsi="Cambria Math" w:cs="Times New Roman"/>
                  <w:i/>
                  <w:szCs w:val="24"/>
                  <w:lang w:val="en-US"/>
                </w:rPr>
              </m:ctrlPr>
            </m:fPr>
            <m:num>
              <m:r>
                <w:rPr>
                  <w:rFonts w:ascii="Cambria Math" w:hAnsi="Cambria Math" w:cs="Times New Roman"/>
                  <w:szCs w:val="24"/>
                  <w:lang w:val="en-US"/>
                </w:rPr>
                <m:t>3</m:t>
              </m:r>
            </m:num>
            <m:den>
              <m:r>
                <w:rPr>
                  <w:rFonts w:ascii="Cambria Math" w:hAnsi="Cambria Math" w:cs="Times New Roman"/>
                  <w:szCs w:val="24"/>
                  <w:lang w:val="en-US"/>
                </w:rPr>
                <m:t>10</m:t>
              </m:r>
            </m:den>
          </m:f>
          <m:r>
            <w:rPr>
              <w:rFonts w:ascii="Cambria Math" w:hAnsi="Cambria Math" w:cs="Times New Roman"/>
              <w:szCs w:val="24"/>
              <w:lang w:val="en-US"/>
            </w:rPr>
            <m:t xml:space="preserve">*0)=1.210 </m:t>
          </m:r>
        </m:oMath>
      </m:oMathPara>
    </w:p>
    <w:p w:rsidR="008B6A80" w:rsidRPr="00CA783E" w:rsidRDefault="008B6A80" w:rsidP="003F399E">
      <w:pPr>
        <w:pStyle w:val="ListParagraph"/>
        <w:numPr>
          <w:ilvl w:val="0"/>
          <w:numId w:val="19"/>
        </w:numPr>
        <w:rPr>
          <w:lang w:val="en-US"/>
        </w:rPr>
      </w:pPr>
      <w:r w:rsidRPr="00CA783E">
        <w:rPr>
          <w:lang w:val="en-US"/>
        </w:rPr>
        <w:t>Tương tự chúng ta sẽ tính được độ đo Gini index và Classification error:</w:t>
      </w:r>
    </w:p>
    <w:tbl>
      <w:tblPr>
        <w:tblStyle w:val="TableGrid"/>
        <w:tblW w:w="0" w:type="auto"/>
        <w:jc w:val="center"/>
        <w:tblLook w:val="04A0" w:firstRow="1" w:lastRow="0" w:firstColumn="1" w:lastColumn="0" w:noHBand="0" w:noVBand="1"/>
      </w:tblPr>
      <w:tblGrid>
        <w:gridCol w:w="2448"/>
        <w:gridCol w:w="3780"/>
      </w:tblGrid>
      <w:tr w:rsidR="008B6A80" w:rsidTr="00B43E1E">
        <w:trPr>
          <w:jc w:val="center"/>
        </w:trPr>
        <w:tc>
          <w:tcPr>
            <w:tcW w:w="6228" w:type="dxa"/>
            <w:gridSpan w:val="2"/>
            <w:shd w:val="clear" w:color="auto" w:fill="BFBFBF" w:themeFill="background1" w:themeFillShade="BF"/>
            <w:vAlign w:val="center"/>
          </w:tcPr>
          <w:p w:rsidR="008B6A80" w:rsidRPr="009B7730" w:rsidRDefault="008B6A80" w:rsidP="00B43E1E">
            <w:pPr>
              <w:jc w:val="left"/>
              <w:rPr>
                <w:b/>
                <w:lang w:val="en-US"/>
              </w:rPr>
            </w:pPr>
            <w:r w:rsidRPr="009B7730">
              <w:rPr>
                <w:b/>
                <w:lang w:val="en-US"/>
              </w:rPr>
              <w:t>Lợi ích khi chia theo thuộc tính “Travel cost/km” dựa vào</w:t>
            </w:r>
          </w:p>
        </w:tc>
      </w:tr>
      <w:tr w:rsidR="008B6A80" w:rsidTr="00B43E1E">
        <w:trPr>
          <w:jc w:val="center"/>
        </w:trPr>
        <w:tc>
          <w:tcPr>
            <w:tcW w:w="2448" w:type="dxa"/>
            <w:vAlign w:val="center"/>
          </w:tcPr>
          <w:p w:rsidR="008B6A80" w:rsidRDefault="008B6A80" w:rsidP="00B43E1E">
            <w:pPr>
              <w:jc w:val="left"/>
              <w:rPr>
                <w:lang w:val="en-US"/>
              </w:rPr>
            </w:pPr>
            <w:r>
              <w:rPr>
                <w:lang w:val="en-US"/>
              </w:rPr>
              <w:t>Entropy</w:t>
            </w:r>
          </w:p>
        </w:tc>
        <w:tc>
          <w:tcPr>
            <w:tcW w:w="3780" w:type="dxa"/>
            <w:vAlign w:val="center"/>
          </w:tcPr>
          <w:p w:rsidR="008B6A80" w:rsidRDefault="008B6A80" w:rsidP="00B43E1E">
            <w:pPr>
              <w:jc w:val="left"/>
              <w:rPr>
                <w:lang w:val="en-US"/>
              </w:rPr>
            </w:pPr>
            <w:r>
              <w:rPr>
                <w:lang w:val="en-US"/>
              </w:rPr>
              <w:t>1.210</w:t>
            </w:r>
          </w:p>
        </w:tc>
      </w:tr>
      <w:tr w:rsidR="008B6A80" w:rsidTr="00B43E1E">
        <w:trPr>
          <w:jc w:val="center"/>
        </w:trPr>
        <w:tc>
          <w:tcPr>
            <w:tcW w:w="2448" w:type="dxa"/>
            <w:vAlign w:val="center"/>
          </w:tcPr>
          <w:p w:rsidR="008B6A80" w:rsidRDefault="008B6A80" w:rsidP="00B43E1E">
            <w:pPr>
              <w:jc w:val="left"/>
              <w:rPr>
                <w:lang w:val="en-US"/>
              </w:rPr>
            </w:pPr>
            <w:r>
              <w:rPr>
                <w:lang w:val="en-US"/>
              </w:rPr>
              <w:t>Gini index</w:t>
            </w:r>
          </w:p>
        </w:tc>
        <w:tc>
          <w:tcPr>
            <w:tcW w:w="3780" w:type="dxa"/>
            <w:vAlign w:val="center"/>
          </w:tcPr>
          <w:p w:rsidR="008B6A80" w:rsidRDefault="008B6A80" w:rsidP="00B43E1E">
            <w:pPr>
              <w:jc w:val="left"/>
              <w:rPr>
                <w:lang w:val="en-US"/>
              </w:rPr>
            </w:pPr>
            <w:r>
              <w:rPr>
                <w:lang w:val="en-US"/>
              </w:rPr>
              <w:t>0.500</w:t>
            </w:r>
          </w:p>
        </w:tc>
      </w:tr>
      <w:tr w:rsidR="008B6A80" w:rsidTr="00B43E1E">
        <w:trPr>
          <w:jc w:val="center"/>
        </w:trPr>
        <w:tc>
          <w:tcPr>
            <w:tcW w:w="2448" w:type="dxa"/>
            <w:vAlign w:val="center"/>
          </w:tcPr>
          <w:p w:rsidR="008B6A80" w:rsidRDefault="008B6A80" w:rsidP="00B43E1E">
            <w:pPr>
              <w:jc w:val="left"/>
              <w:rPr>
                <w:lang w:val="en-US"/>
              </w:rPr>
            </w:pPr>
            <w:r>
              <w:rPr>
                <w:lang w:val="en-US"/>
              </w:rPr>
              <w:t>Classification error</w:t>
            </w:r>
          </w:p>
        </w:tc>
        <w:tc>
          <w:tcPr>
            <w:tcW w:w="3780" w:type="dxa"/>
            <w:vAlign w:val="center"/>
          </w:tcPr>
          <w:p w:rsidR="008B6A80" w:rsidRDefault="008B6A80" w:rsidP="00B43E1E">
            <w:pPr>
              <w:keepNext/>
              <w:jc w:val="left"/>
              <w:rPr>
                <w:lang w:val="en-US"/>
              </w:rPr>
            </w:pPr>
            <w:r>
              <w:rPr>
                <w:lang w:val="en-US"/>
              </w:rPr>
              <w:t>0.500</w:t>
            </w:r>
          </w:p>
        </w:tc>
      </w:tr>
    </w:tbl>
    <w:p w:rsidR="008B6A80" w:rsidRDefault="008B6A80" w:rsidP="008B6A80">
      <w:pPr>
        <w:pStyle w:val="Caption"/>
        <w:rPr>
          <w:lang w:val="en-US"/>
        </w:rPr>
      </w:pPr>
      <w:bookmarkStart w:id="66" w:name="_Toc310172298"/>
      <w:r>
        <w:t xml:space="preserve">Bảng </w:t>
      </w:r>
      <w:r>
        <w:fldChar w:fldCharType="begin"/>
      </w:r>
      <w:r>
        <w:instrText xml:space="preserve"> SEQ Bảng \* ARABIC </w:instrText>
      </w:r>
      <w:r>
        <w:fldChar w:fldCharType="separate"/>
      </w:r>
      <w:r w:rsidR="00144027">
        <w:t>4</w:t>
      </w:r>
      <w:r>
        <w:fldChar w:fldCharType="end"/>
      </w:r>
      <w:r>
        <w:rPr>
          <w:lang w:val="en-US"/>
        </w:rPr>
        <w:t>. Lợi ích khi chia bảng D theo thuộc tính “Travel cost/km”</w:t>
      </w:r>
      <w:bookmarkEnd w:id="66"/>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Chúng ta thực hiện lần lượt cho các thuộc tính còn lại của bảng D: “Gender”, “Car ownership” và “Income level”</w:t>
      </w:r>
    </w:p>
    <w:p w:rsidR="008B6A80" w:rsidRDefault="008B6A80" w:rsidP="008B6A80">
      <w:pPr>
        <w:keepNext/>
      </w:pPr>
      <w:r w:rsidRPr="00755F28">
        <w:rPr>
          <w:lang w:val="en-US"/>
        </w:rPr>
        <w:lastRenderedPageBreak/>
        <w:drawing>
          <wp:inline distT="0" distB="0" distL="0" distR="0" wp14:anchorId="1D62A7BE" wp14:editId="6CC9DD57">
            <wp:extent cx="5732145" cy="6564536"/>
            <wp:effectExtent l="0" t="0" r="1905"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6564536"/>
                    </a:xfrm>
                    <a:prstGeom prst="rect">
                      <a:avLst/>
                    </a:prstGeom>
                    <a:noFill/>
                    <a:ln>
                      <a:noFill/>
                    </a:ln>
                  </pic:spPr>
                </pic:pic>
              </a:graphicData>
            </a:graphic>
          </wp:inline>
        </w:drawing>
      </w:r>
    </w:p>
    <w:p w:rsidR="008B6A80" w:rsidRPr="00755F28" w:rsidRDefault="008B6A80" w:rsidP="008B6A80">
      <w:pPr>
        <w:pStyle w:val="Caption"/>
        <w:rPr>
          <w:lang w:val="en-US"/>
        </w:rPr>
      </w:pPr>
      <w:bookmarkStart w:id="67" w:name="_Toc310172284"/>
      <w:r>
        <w:t xml:space="preserve">Hình </w:t>
      </w:r>
      <w:r>
        <w:fldChar w:fldCharType="begin"/>
      </w:r>
      <w:r>
        <w:instrText xml:space="preserve"> SEQ Hình \* ARABIC </w:instrText>
      </w:r>
      <w:r>
        <w:fldChar w:fldCharType="separate"/>
      </w:r>
      <w:r w:rsidR="00A172C6">
        <w:t>5</w:t>
      </w:r>
      <w:r>
        <w:fldChar w:fldCharType="end"/>
      </w:r>
      <w:r>
        <w:rPr>
          <w:lang w:val="en-US"/>
        </w:rPr>
        <w:t xml:space="preserve">. Độ lợi thông tin các thuộc tính còn lại trong </w:t>
      </w:r>
      <w:r>
        <w:rPr>
          <w:lang w:val="en-US"/>
        </w:rPr>
        <w:fldChar w:fldCharType="begin"/>
      </w:r>
      <w:r>
        <w:rPr>
          <w:lang w:val="en-US"/>
        </w:rPr>
        <w:instrText xml:space="preserve"> REF _Ref306099706 \h </w:instrText>
      </w:r>
      <w:r>
        <w:rPr>
          <w:lang w:val="en-US"/>
        </w:rPr>
      </w:r>
      <w:r>
        <w:rPr>
          <w:lang w:val="en-US"/>
        </w:rPr>
        <w:fldChar w:fldCharType="separate"/>
      </w:r>
      <w:r w:rsidR="00265249">
        <w:t>Bảng 1</w:t>
      </w:r>
      <w:bookmarkEnd w:id="67"/>
      <w:r>
        <w:rPr>
          <w:lang w:val="en-US"/>
        </w:rPr>
        <w:fldChar w:fldCharType="end"/>
      </w:r>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dưới đây sẽ cho chúng ta thấy độ lợi thông tin cho tất cả 4 thuộc tính trong bảng D. Chúng ta không cần tính “Impurity degree” dựa trên cả 3 độ đo Entropy, Gini index và Classification error, chỉ cần chọn lựa 1 trong 3 độ đo trên.</w:t>
      </w:r>
    </w:p>
    <w:p w:rsidR="008B6A80" w:rsidRDefault="008B6A80" w:rsidP="008B6A80">
      <w:pPr>
        <w:rPr>
          <w:lang w:val="en-US"/>
        </w:rPr>
      </w:pPr>
    </w:p>
    <w:tbl>
      <w:tblPr>
        <w:tblStyle w:val="TableGrid"/>
        <w:tblW w:w="0" w:type="auto"/>
        <w:tblLook w:val="04A0" w:firstRow="1" w:lastRow="0" w:firstColumn="1" w:lastColumn="0" w:noHBand="0" w:noVBand="1"/>
      </w:tblPr>
      <w:tblGrid>
        <w:gridCol w:w="2178"/>
        <w:gridCol w:w="1518"/>
        <w:gridCol w:w="1849"/>
        <w:gridCol w:w="1849"/>
        <w:gridCol w:w="1849"/>
      </w:tblGrid>
      <w:tr w:rsidR="008B6A80" w:rsidRPr="008049BC" w:rsidTr="00B43E1E">
        <w:tc>
          <w:tcPr>
            <w:tcW w:w="9243" w:type="dxa"/>
            <w:gridSpan w:val="5"/>
            <w:shd w:val="clear" w:color="auto" w:fill="BFBFBF" w:themeFill="background1" w:themeFillShade="BF"/>
            <w:vAlign w:val="center"/>
          </w:tcPr>
          <w:p w:rsidR="008B6A80" w:rsidRPr="008049BC" w:rsidRDefault="008B6A80" w:rsidP="00B43E1E">
            <w:pPr>
              <w:jc w:val="left"/>
              <w:rPr>
                <w:b/>
                <w:lang w:val="en-US"/>
              </w:rPr>
            </w:pPr>
            <w:r w:rsidRPr="008049BC">
              <w:rPr>
                <w:b/>
                <w:lang w:val="en-US"/>
              </w:rPr>
              <w:t>Kết quả của lần lặp đầu tiên</w:t>
            </w:r>
          </w:p>
        </w:tc>
      </w:tr>
      <w:tr w:rsidR="008B6A80" w:rsidRPr="008049BC" w:rsidTr="00B43E1E">
        <w:tc>
          <w:tcPr>
            <w:tcW w:w="217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Độ lợi</w:t>
            </w:r>
          </w:p>
        </w:tc>
        <w:tc>
          <w:tcPr>
            <w:tcW w:w="1518"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Gender</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Car ownership</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Travel cost/Km</w:t>
            </w:r>
          </w:p>
        </w:tc>
        <w:tc>
          <w:tcPr>
            <w:tcW w:w="1849" w:type="dxa"/>
            <w:shd w:val="clear" w:color="auto" w:fill="BFBFBF" w:themeFill="background1" w:themeFillShade="BF"/>
            <w:vAlign w:val="center"/>
          </w:tcPr>
          <w:p w:rsidR="008B6A80" w:rsidRPr="008049BC" w:rsidRDefault="008B6A80" w:rsidP="00B43E1E">
            <w:pPr>
              <w:jc w:val="left"/>
              <w:rPr>
                <w:b/>
                <w:lang w:val="en-US"/>
              </w:rPr>
            </w:pPr>
            <w:r w:rsidRPr="008049BC">
              <w:rPr>
                <w:b/>
                <w:lang w:val="en-US"/>
              </w:rPr>
              <w:t>Income level</w:t>
            </w:r>
          </w:p>
        </w:tc>
      </w:tr>
      <w:tr w:rsidR="008B6A80" w:rsidTr="00B43E1E">
        <w:tc>
          <w:tcPr>
            <w:tcW w:w="2178" w:type="dxa"/>
            <w:vAlign w:val="center"/>
          </w:tcPr>
          <w:p w:rsidR="008B6A80" w:rsidRDefault="008B6A80" w:rsidP="00B43E1E">
            <w:pPr>
              <w:jc w:val="left"/>
              <w:rPr>
                <w:lang w:val="en-US"/>
              </w:rPr>
            </w:pPr>
            <w:r>
              <w:rPr>
                <w:lang w:val="en-US"/>
              </w:rPr>
              <w:lastRenderedPageBreak/>
              <w:t>Entropy</w:t>
            </w:r>
          </w:p>
        </w:tc>
        <w:tc>
          <w:tcPr>
            <w:tcW w:w="1518" w:type="dxa"/>
            <w:vAlign w:val="center"/>
          </w:tcPr>
          <w:p w:rsidR="008B6A80" w:rsidRDefault="008B6A80" w:rsidP="00B43E1E">
            <w:pPr>
              <w:jc w:val="left"/>
              <w:rPr>
                <w:lang w:val="en-US"/>
              </w:rPr>
            </w:pPr>
            <w:r>
              <w:rPr>
                <w:lang w:val="en-US"/>
              </w:rPr>
              <w:t>0.125</w:t>
            </w:r>
          </w:p>
        </w:tc>
        <w:tc>
          <w:tcPr>
            <w:tcW w:w="1849" w:type="dxa"/>
            <w:vAlign w:val="center"/>
          </w:tcPr>
          <w:p w:rsidR="008B6A80" w:rsidRDefault="008B6A80" w:rsidP="00B43E1E">
            <w:pPr>
              <w:jc w:val="left"/>
              <w:rPr>
                <w:lang w:val="en-US"/>
              </w:rPr>
            </w:pPr>
            <w:r>
              <w:rPr>
                <w:lang w:val="en-US"/>
              </w:rPr>
              <w:t>0.534</w:t>
            </w:r>
          </w:p>
        </w:tc>
        <w:tc>
          <w:tcPr>
            <w:tcW w:w="1849" w:type="dxa"/>
            <w:vAlign w:val="center"/>
          </w:tcPr>
          <w:p w:rsidR="008B6A80" w:rsidRPr="00B0331C" w:rsidRDefault="008B6A80" w:rsidP="00B43E1E">
            <w:pPr>
              <w:jc w:val="left"/>
              <w:rPr>
                <w:b/>
                <w:color w:val="FF0000"/>
                <w:lang w:val="en-US"/>
              </w:rPr>
            </w:pPr>
            <w:r w:rsidRPr="00B0331C">
              <w:rPr>
                <w:b/>
                <w:color w:val="FF0000"/>
                <w:lang w:val="en-US"/>
              </w:rPr>
              <w:t>1.210</w:t>
            </w:r>
          </w:p>
        </w:tc>
        <w:tc>
          <w:tcPr>
            <w:tcW w:w="1849" w:type="dxa"/>
            <w:vAlign w:val="center"/>
          </w:tcPr>
          <w:p w:rsidR="008B6A80" w:rsidRDefault="008B6A80" w:rsidP="00B43E1E">
            <w:pPr>
              <w:jc w:val="left"/>
              <w:rPr>
                <w:lang w:val="en-US"/>
              </w:rPr>
            </w:pPr>
            <w:r>
              <w:rPr>
                <w:lang w:val="en-US"/>
              </w:rPr>
              <w:t>0.695</w:t>
            </w:r>
          </w:p>
        </w:tc>
      </w:tr>
      <w:tr w:rsidR="008B6A80" w:rsidTr="00B43E1E">
        <w:tc>
          <w:tcPr>
            <w:tcW w:w="2178" w:type="dxa"/>
            <w:vAlign w:val="center"/>
          </w:tcPr>
          <w:p w:rsidR="008B6A80" w:rsidRDefault="008B6A80" w:rsidP="00B43E1E">
            <w:pPr>
              <w:jc w:val="left"/>
              <w:rPr>
                <w:lang w:val="en-US"/>
              </w:rPr>
            </w:pPr>
            <w:r>
              <w:rPr>
                <w:lang w:val="en-US"/>
              </w:rPr>
              <w:t>Gini index</w:t>
            </w:r>
          </w:p>
        </w:tc>
        <w:tc>
          <w:tcPr>
            <w:tcW w:w="1518" w:type="dxa"/>
            <w:vAlign w:val="center"/>
          </w:tcPr>
          <w:p w:rsidR="008B6A80" w:rsidRDefault="008B6A80" w:rsidP="00B43E1E">
            <w:pPr>
              <w:jc w:val="left"/>
              <w:rPr>
                <w:lang w:val="en-US"/>
              </w:rPr>
            </w:pPr>
            <w:r>
              <w:rPr>
                <w:lang w:val="en-US"/>
              </w:rPr>
              <w:t>0.060</w:t>
            </w:r>
          </w:p>
        </w:tc>
        <w:tc>
          <w:tcPr>
            <w:tcW w:w="1849" w:type="dxa"/>
            <w:vAlign w:val="center"/>
          </w:tcPr>
          <w:p w:rsidR="008B6A80" w:rsidRDefault="008B6A80" w:rsidP="00B43E1E">
            <w:pPr>
              <w:jc w:val="left"/>
              <w:rPr>
                <w:lang w:val="en-US"/>
              </w:rPr>
            </w:pPr>
            <w:r>
              <w:rPr>
                <w:lang w:val="en-US"/>
              </w:rPr>
              <w:t>0.207</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jc w:val="left"/>
              <w:rPr>
                <w:lang w:val="en-US"/>
              </w:rPr>
            </w:pPr>
            <w:r>
              <w:rPr>
                <w:lang w:val="en-US"/>
              </w:rPr>
              <w:t>0.293</w:t>
            </w:r>
          </w:p>
        </w:tc>
      </w:tr>
      <w:tr w:rsidR="008B6A80" w:rsidTr="00B43E1E">
        <w:tc>
          <w:tcPr>
            <w:tcW w:w="2178" w:type="dxa"/>
            <w:vAlign w:val="center"/>
          </w:tcPr>
          <w:p w:rsidR="008B6A80" w:rsidRDefault="008B6A80" w:rsidP="00B43E1E">
            <w:pPr>
              <w:jc w:val="left"/>
              <w:rPr>
                <w:lang w:val="en-US"/>
              </w:rPr>
            </w:pPr>
            <w:r>
              <w:rPr>
                <w:lang w:val="en-US"/>
              </w:rPr>
              <w:t>Classification error</w:t>
            </w:r>
          </w:p>
        </w:tc>
        <w:tc>
          <w:tcPr>
            <w:tcW w:w="1518" w:type="dxa"/>
            <w:vAlign w:val="center"/>
          </w:tcPr>
          <w:p w:rsidR="008B6A80" w:rsidRDefault="008B6A80" w:rsidP="00B43E1E">
            <w:pPr>
              <w:jc w:val="left"/>
              <w:rPr>
                <w:lang w:val="en-US"/>
              </w:rPr>
            </w:pPr>
            <w:r>
              <w:rPr>
                <w:lang w:val="en-US"/>
              </w:rPr>
              <w:t>0.100</w:t>
            </w:r>
          </w:p>
        </w:tc>
        <w:tc>
          <w:tcPr>
            <w:tcW w:w="1849" w:type="dxa"/>
            <w:vAlign w:val="center"/>
          </w:tcPr>
          <w:p w:rsidR="008B6A80" w:rsidRDefault="008B6A80" w:rsidP="00B43E1E">
            <w:pPr>
              <w:jc w:val="left"/>
              <w:rPr>
                <w:lang w:val="en-US"/>
              </w:rPr>
            </w:pPr>
            <w:r>
              <w:rPr>
                <w:lang w:val="en-US"/>
              </w:rPr>
              <w:t>0.200</w:t>
            </w:r>
          </w:p>
        </w:tc>
        <w:tc>
          <w:tcPr>
            <w:tcW w:w="1849" w:type="dxa"/>
            <w:vAlign w:val="center"/>
          </w:tcPr>
          <w:p w:rsidR="008B6A80" w:rsidRPr="00B0331C" w:rsidRDefault="008B6A80" w:rsidP="00B43E1E">
            <w:pPr>
              <w:jc w:val="left"/>
              <w:rPr>
                <w:b/>
                <w:color w:val="FF0000"/>
                <w:lang w:val="en-US"/>
              </w:rPr>
            </w:pPr>
            <w:r w:rsidRPr="00B0331C">
              <w:rPr>
                <w:b/>
                <w:color w:val="FF0000"/>
                <w:lang w:val="en-US"/>
              </w:rPr>
              <w:t>0.500</w:t>
            </w:r>
          </w:p>
        </w:tc>
        <w:tc>
          <w:tcPr>
            <w:tcW w:w="1849" w:type="dxa"/>
            <w:vAlign w:val="center"/>
          </w:tcPr>
          <w:p w:rsidR="008B6A80" w:rsidRDefault="008B6A80" w:rsidP="00B43E1E">
            <w:pPr>
              <w:keepNext/>
              <w:jc w:val="left"/>
              <w:rPr>
                <w:lang w:val="en-US"/>
              </w:rPr>
            </w:pPr>
            <w:r>
              <w:rPr>
                <w:lang w:val="en-US"/>
              </w:rPr>
              <w:t>0.300</w:t>
            </w:r>
          </w:p>
        </w:tc>
      </w:tr>
    </w:tbl>
    <w:p w:rsidR="008B6A80" w:rsidRDefault="008B6A80" w:rsidP="008B6A80">
      <w:pPr>
        <w:pStyle w:val="Caption"/>
        <w:rPr>
          <w:lang w:val="en-US"/>
        </w:rPr>
      </w:pPr>
      <w:bookmarkStart w:id="68" w:name="_Toc310172299"/>
      <w:r>
        <w:t xml:space="preserve">Bảng </w:t>
      </w:r>
      <w:r>
        <w:fldChar w:fldCharType="begin"/>
      </w:r>
      <w:r>
        <w:instrText xml:space="preserve"> SEQ Bảng \* ARABIC </w:instrText>
      </w:r>
      <w:r>
        <w:fldChar w:fldCharType="separate"/>
      </w:r>
      <w:r w:rsidR="00144027">
        <w:t>5</w:t>
      </w:r>
      <w:r>
        <w:fldChar w:fldCharType="end"/>
      </w:r>
      <w:r>
        <w:rPr>
          <w:lang w:val="en-US"/>
        </w:rPr>
        <w:t>. Kết quả độ lợi thông tin sau khi phân chia bảng D theo từng thuộc tính</w:t>
      </w:r>
      <w:bookmarkEnd w:id="68"/>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Sau khi tính được độ lợi thông tin cho từng thuộc tính, chúng ta sẽ lựa chọn thuộc tính có độ lợi thông tin cao nhất để làm node gốc cho cây quyết định.</w:t>
      </w:r>
      <w:r w:rsidR="00C475E6">
        <w:rPr>
          <w:lang w:val="en-US"/>
        </w:rPr>
        <w:t xml:space="preserve"> Bảng trên cho thấy, độ lợi thông tin khi phân lớp theo thuộc tính “Travel cost/km” là cao nhất nên chúng ta sẽ chọn “Travel cost/km” là node gốc của cây.</w:t>
      </w:r>
    </w:p>
    <w:p w:rsidR="008B6A80" w:rsidRDefault="008B6A80" w:rsidP="008B6A80">
      <w:pPr>
        <w:rPr>
          <w:lang w:val="en-US"/>
        </w:rPr>
      </w:pPr>
    </w:p>
    <w:p w:rsidR="008B6A80" w:rsidRDefault="008B6A80" w:rsidP="008B6A80">
      <w:pPr>
        <w:keepNext/>
        <w:jc w:val="center"/>
      </w:pPr>
      <w:r>
        <w:rPr>
          <w:lang w:val="en-US"/>
        </w:rPr>
        <w:drawing>
          <wp:inline distT="0" distB="0" distL="0" distR="0" wp14:anchorId="173D5116" wp14:editId="265C83D9">
            <wp:extent cx="1676400" cy="695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6400" cy="695325"/>
                    </a:xfrm>
                    <a:prstGeom prst="rect">
                      <a:avLst/>
                    </a:prstGeom>
                  </pic:spPr>
                </pic:pic>
              </a:graphicData>
            </a:graphic>
          </wp:inline>
        </w:drawing>
      </w:r>
    </w:p>
    <w:p w:rsidR="008B6A80" w:rsidRDefault="008B6A80" w:rsidP="008B6A80">
      <w:pPr>
        <w:pStyle w:val="Caption"/>
        <w:rPr>
          <w:lang w:val="en-US"/>
        </w:rPr>
      </w:pPr>
      <w:bookmarkStart w:id="69" w:name="_Toc310172285"/>
      <w:r>
        <w:t xml:space="preserve">Hình </w:t>
      </w:r>
      <w:r>
        <w:fldChar w:fldCharType="begin"/>
      </w:r>
      <w:r>
        <w:instrText xml:space="preserve"> SEQ Hình \* ARABIC </w:instrText>
      </w:r>
      <w:r>
        <w:fldChar w:fldCharType="separate"/>
      </w:r>
      <w:r w:rsidR="00A172C6">
        <w:t>6</w:t>
      </w:r>
      <w:r>
        <w:fldChar w:fldCharType="end"/>
      </w:r>
      <w:r>
        <w:rPr>
          <w:lang w:val="en-US"/>
        </w:rPr>
        <w:t>. Node gốc của cây quyết định sau lần lặp đầu tiên</w:t>
      </w:r>
      <w:bookmarkEnd w:id="69"/>
    </w:p>
    <w:p w:rsidR="008B6A80" w:rsidRDefault="008B6A80" w:rsidP="008B6A80">
      <w:pPr>
        <w:rPr>
          <w:lang w:val="en-US"/>
        </w:rPr>
      </w:pPr>
    </w:p>
    <w:p w:rsidR="008B6A80" w:rsidRDefault="008B6A80" w:rsidP="003F399E">
      <w:pPr>
        <w:pStyle w:val="ListParagraph"/>
        <w:numPr>
          <w:ilvl w:val="0"/>
          <w:numId w:val="19"/>
        </w:numPr>
        <w:rPr>
          <w:lang w:val="en-US"/>
        </w:rPr>
      </w:pPr>
      <w:r>
        <w:rPr>
          <w:lang w:val="en-US"/>
        </w:rPr>
        <w:t>Bảng D sẽ được phân chia theo thuộc tính “Travel cost/km” như sau:</w:t>
      </w:r>
    </w:p>
    <w:p w:rsidR="008B6A80" w:rsidRDefault="008B6A80" w:rsidP="008B6A80">
      <w:pPr>
        <w:rPr>
          <w:lang w:val="en-US"/>
        </w:rPr>
      </w:pPr>
    </w:p>
    <w:p w:rsidR="008B6A80" w:rsidRDefault="008B6A80" w:rsidP="008B6A80">
      <w:pPr>
        <w:keepNext/>
      </w:pPr>
      <w:r w:rsidRPr="00276E2B">
        <w:rPr>
          <w:lang w:val="en-US"/>
        </w:rPr>
        <w:drawing>
          <wp:inline distT="0" distB="0" distL="0" distR="0" wp14:anchorId="463AE0EA" wp14:editId="5BD35CFA">
            <wp:extent cx="5981700" cy="28432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2662" cy="2843663"/>
                    </a:xfrm>
                    <a:prstGeom prst="rect">
                      <a:avLst/>
                    </a:prstGeom>
                    <a:noFill/>
                    <a:ln>
                      <a:noFill/>
                    </a:ln>
                  </pic:spPr>
                </pic:pic>
              </a:graphicData>
            </a:graphic>
          </wp:inline>
        </w:drawing>
      </w:r>
    </w:p>
    <w:p w:rsidR="008B6A80" w:rsidRDefault="008B6A80" w:rsidP="008B6A80">
      <w:pPr>
        <w:pStyle w:val="Caption"/>
        <w:rPr>
          <w:lang w:val="en-US"/>
        </w:rPr>
      </w:pPr>
      <w:bookmarkStart w:id="70" w:name="_Toc310172286"/>
      <w:r>
        <w:t xml:space="preserve">Hình </w:t>
      </w:r>
      <w:r>
        <w:fldChar w:fldCharType="begin"/>
      </w:r>
      <w:r>
        <w:instrText xml:space="preserve"> SEQ Hình \* ARABIC </w:instrText>
      </w:r>
      <w:r>
        <w:fldChar w:fldCharType="separate"/>
      </w:r>
      <w:r w:rsidR="00A172C6">
        <w:t>7</w:t>
      </w:r>
      <w:r>
        <w:fldChar w:fldCharType="end"/>
      </w:r>
      <w:r>
        <w:rPr>
          <w:lang w:val="en-US"/>
        </w:rPr>
        <w:t>. Bảng D được phân chia sau lần lặp đầu tiên</w:t>
      </w:r>
      <w:bookmarkEnd w:id="70"/>
    </w:p>
    <w:p w:rsidR="008B6A80" w:rsidRDefault="008B6A80" w:rsidP="008B6A80">
      <w:pPr>
        <w:keepNext/>
        <w:jc w:val="center"/>
      </w:pPr>
      <w:r>
        <w:rPr>
          <w:lang w:val="en-US"/>
        </w:rPr>
        <w:lastRenderedPageBreak/>
        <w:drawing>
          <wp:inline distT="0" distB="0" distL="0" distR="0" wp14:anchorId="56A2D935" wp14:editId="40739FCB">
            <wp:extent cx="4086225" cy="20002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86225" cy="2000250"/>
                    </a:xfrm>
                    <a:prstGeom prst="rect">
                      <a:avLst/>
                    </a:prstGeom>
                  </pic:spPr>
                </pic:pic>
              </a:graphicData>
            </a:graphic>
          </wp:inline>
        </w:drawing>
      </w:r>
    </w:p>
    <w:p w:rsidR="008B6A80" w:rsidRPr="0031137A" w:rsidRDefault="008B6A80" w:rsidP="008B6A80">
      <w:pPr>
        <w:pStyle w:val="Caption"/>
        <w:rPr>
          <w:lang w:val="en-US"/>
        </w:rPr>
      </w:pPr>
      <w:bookmarkStart w:id="71" w:name="_Toc310172287"/>
      <w:r>
        <w:t xml:space="preserve">Hình </w:t>
      </w:r>
      <w:r>
        <w:fldChar w:fldCharType="begin"/>
      </w:r>
      <w:r>
        <w:instrText xml:space="preserve"> SEQ Hình \* ARABIC </w:instrText>
      </w:r>
      <w:r>
        <w:fldChar w:fldCharType="separate"/>
      </w:r>
      <w:r w:rsidR="00A172C6">
        <w:t>8</w:t>
      </w:r>
      <w:r>
        <w:fldChar w:fldCharType="end"/>
      </w:r>
      <w:r>
        <w:rPr>
          <w:lang w:val="en-US"/>
        </w:rPr>
        <w:t>. Cây quyết định sau lần lặp đầu tiên</w:t>
      </w:r>
      <w:bookmarkEnd w:id="71"/>
    </w:p>
    <w:p w:rsidR="008B6A80" w:rsidRDefault="008B6A80" w:rsidP="008B6A80">
      <w:pPr>
        <w:rPr>
          <w:b/>
          <w:lang w:val="en-US"/>
        </w:rPr>
      </w:pPr>
    </w:p>
    <w:p w:rsidR="008B6A80" w:rsidRPr="0031137A" w:rsidRDefault="008B6A80" w:rsidP="008B6A80">
      <w:pPr>
        <w:pStyle w:val="Heading4"/>
        <w:rPr>
          <w:lang w:val="en-US"/>
        </w:rPr>
      </w:pPr>
      <w:r w:rsidRPr="0031137A">
        <w:rPr>
          <w:lang w:val="en-US"/>
        </w:rPr>
        <w:t xml:space="preserve">Những </w:t>
      </w:r>
      <w:r>
        <w:rPr>
          <w:lang w:val="en-US"/>
        </w:rPr>
        <w:t>lần phân lớp tiếp theo</w:t>
      </w:r>
    </w:p>
    <w:p w:rsidR="008B6A80" w:rsidRDefault="008B6A80" w:rsidP="008B6A80">
      <w:pPr>
        <w:rPr>
          <w:lang w:val="en-US"/>
        </w:rPr>
      </w:pPr>
      <w:r>
        <w:rPr>
          <w:lang w:val="en-US"/>
        </w:rPr>
        <w:t xml:space="preserve">Trong phần này sẽ sử dụng lại ví dụ ở phần </w:t>
      </w:r>
      <w:r>
        <w:rPr>
          <w:lang w:val="en-US"/>
        </w:rPr>
        <w:fldChar w:fldCharType="begin"/>
      </w:r>
      <w:r>
        <w:rPr>
          <w:lang w:val="en-US"/>
        </w:rPr>
        <w:instrText xml:space="preserve"> REF _Ref306633886 \r \h </w:instrText>
      </w:r>
      <w:r>
        <w:rPr>
          <w:lang w:val="en-US"/>
        </w:rPr>
      </w:r>
      <w:r>
        <w:rPr>
          <w:lang w:val="en-US"/>
        </w:rPr>
        <w:fldChar w:fldCharType="separate"/>
      </w:r>
      <w:r w:rsidR="00265249">
        <w:rPr>
          <w:lang w:val="en-US"/>
        </w:rPr>
        <w:t>3.1.4.1</w:t>
      </w:r>
      <w:r>
        <w:rPr>
          <w:lang w:val="en-US"/>
        </w:rPr>
        <w:fldChar w:fldCharType="end"/>
      </w:r>
    </w:p>
    <w:p w:rsidR="008B6A80" w:rsidRPr="0031137A" w:rsidRDefault="008B6A80" w:rsidP="008B6A80">
      <w:pPr>
        <w:pStyle w:val="Heading5"/>
        <w:rPr>
          <w:lang w:val="en-US"/>
        </w:rPr>
      </w:pPr>
      <w:r>
        <w:rPr>
          <w:lang w:val="en-US"/>
        </w:rPr>
        <w:t>Lần phân lớp thứ 2</w:t>
      </w:r>
    </w:p>
    <w:p w:rsidR="008B6A80" w:rsidRPr="00A40CCC" w:rsidRDefault="008B6A80" w:rsidP="003F399E">
      <w:pPr>
        <w:pStyle w:val="ListParagraph"/>
        <w:numPr>
          <w:ilvl w:val="0"/>
          <w:numId w:val="20"/>
        </w:numPr>
        <w:rPr>
          <w:lang w:val="en-US"/>
        </w:rPr>
      </w:pPr>
      <w:r w:rsidRPr="003C6204">
        <w:rPr>
          <w:lang w:val="en-US"/>
        </w:rPr>
        <w:t>Sau lần lặp đầu tiên, chúng ta cần cập nhật lại bảng dữ liệu. Khi chúng ta phân chia bảng D theo node gốc “Travel cost/km”, những dòng dữ liệu có giá trị thuộc tính “Travel cost/km” là Expensive và Standard đã là phân lớp thuần khiết, chúng ta không cần sử dụng lại những dòng dữ liệu này để phân lớp.</w:t>
      </w:r>
      <w:r>
        <w:rPr>
          <w:lang w:val="en-US"/>
        </w:rPr>
        <w:t xml:space="preserve"> Trong lần lặp này, “Travel cost/km” chỉ còn lại giá trị Cheap, chúng ta sẽ loại bỏ thuộc tính này</w:t>
      </w:r>
    </w:p>
    <w:p w:rsidR="008B6A80" w:rsidRDefault="008B6A80" w:rsidP="008B6A80">
      <w:pPr>
        <w:keepNext/>
        <w:jc w:val="center"/>
      </w:pPr>
      <w:r w:rsidRPr="00F62D9C">
        <w:rPr>
          <w:lang w:val="en-US"/>
        </w:rPr>
        <w:drawing>
          <wp:inline distT="0" distB="0" distL="0" distR="0" wp14:anchorId="2EC60AE9" wp14:editId="7E9D5027">
            <wp:extent cx="4781550" cy="34099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3409950"/>
                    </a:xfrm>
                    <a:prstGeom prst="rect">
                      <a:avLst/>
                    </a:prstGeom>
                    <a:noFill/>
                    <a:ln>
                      <a:noFill/>
                    </a:ln>
                  </pic:spPr>
                </pic:pic>
              </a:graphicData>
            </a:graphic>
          </wp:inline>
        </w:drawing>
      </w:r>
    </w:p>
    <w:p w:rsidR="008B6A80" w:rsidRDefault="008B6A80" w:rsidP="008B6A80">
      <w:pPr>
        <w:pStyle w:val="Caption"/>
        <w:rPr>
          <w:lang w:val="en-US"/>
        </w:rPr>
      </w:pPr>
      <w:bookmarkStart w:id="72" w:name="_Toc310172288"/>
      <w:r>
        <w:t xml:space="preserve">Hình </w:t>
      </w:r>
      <w:r>
        <w:fldChar w:fldCharType="begin"/>
      </w:r>
      <w:r>
        <w:instrText xml:space="preserve"> SEQ Hình \* ARABIC </w:instrText>
      </w:r>
      <w:r>
        <w:fldChar w:fldCharType="separate"/>
      </w:r>
      <w:r w:rsidR="00A172C6">
        <w:t>9</w:t>
      </w:r>
      <w:r>
        <w:fldChar w:fldCharType="end"/>
      </w:r>
      <w:r>
        <w:rPr>
          <w:lang w:val="en-US"/>
        </w:rPr>
        <w:t>. Dữ liệu cho lần phân lớp thứ 2</w:t>
      </w:r>
      <w:bookmarkEnd w:id="72"/>
    </w:p>
    <w:p w:rsidR="008B6A80" w:rsidRPr="00A40CCC" w:rsidRDefault="008B6A80" w:rsidP="003F399E">
      <w:pPr>
        <w:pStyle w:val="ListParagraph"/>
        <w:numPr>
          <w:ilvl w:val="0"/>
          <w:numId w:val="20"/>
        </w:numPr>
        <w:rPr>
          <w:lang w:val="en-US"/>
        </w:rPr>
      </w:pPr>
      <w:r>
        <w:rPr>
          <w:lang w:val="en-US"/>
        </w:rPr>
        <w:lastRenderedPageBreak/>
        <w:t>Tính “Impurity degree” cho bảng chính</w:t>
      </w:r>
    </w:p>
    <w:p w:rsidR="008B6A80" w:rsidRDefault="008B6A80" w:rsidP="008B6A80">
      <w:pPr>
        <w:keepNext/>
        <w:jc w:val="center"/>
      </w:pPr>
      <w:r w:rsidRPr="006D4BA5">
        <w:rPr>
          <w:lang w:val="en-US"/>
        </w:rPr>
        <w:drawing>
          <wp:inline distT="0" distB="0" distL="0" distR="0" wp14:anchorId="7418DB41" wp14:editId="78A04CD0">
            <wp:extent cx="4781550" cy="24098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409825"/>
                    </a:xfrm>
                    <a:prstGeom prst="rect">
                      <a:avLst/>
                    </a:prstGeom>
                    <a:noFill/>
                    <a:ln>
                      <a:noFill/>
                    </a:ln>
                  </pic:spPr>
                </pic:pic>
              </a:graphicData>
            </a:graphic>
          </wp:inline>
        </w:drawing>
      </w:r>
    </w:p>
    <w:p w:rsidR="008B6A80" w:rsidRDefault="008B6A80" w:rsidP="008B6A80">
      <w:pPr>
        <w:pStyle w:val="Caption"/>
        <w:rPr>
          <w:lang w:val="en-US"/>
        </w:rPr>
      </w:pPr>
      <w:bookmarkStart w:id="73" w:name="_Toc310172289"/>
      <w:r>
        <w:t xml:space="preserve">Hình </w:t>
      </w:r>
      <w:r>
        <w:fldChar w:fldCharType="begin"/>
      </w:r>
      <w:r>
        <w:instrText xml:space="preserve"> SEQ Hình \* ARABIC </w:instrText>
      </w:r>
      <w:r>
        <w:fldChar w:fldCharType="separate"/>
      </w:r>
      <w:r w:rsidR="00A172C6">
        <w:t>10</w:t>
      </w:r>
      <w:r>
        <w:fldChar w:fldCharType="end"/>
      </w:r>
      <w:r>
        <w:rPr>
          <w:lang w:val="en-US"/>
        </w:rPr>
        <w:t>. Tính Impurity degree cho lần phân lớp thứ 2</w:t>
      </w:r>
      <w:bookmarkEnd w:id="73"/>
    </w:p>
    <w:p w:rsidR="008B6A80" w:rsidRPr="00A40CCC" w:rsidRDefault="008B6A80" w:rsidP="003F399E">
      <w:pPr>
        <w:pStyle w:val="ListParagraph"/>
        <w:numPr>
          <w:ilvl w:val="0"/>
          <w:numId w:val="20"/>
        </w:numPr>
        <w:rPr>
          <w:lang w:val="en-US"/>
        </w:rPr>
      </w:pPr>
      <w:r>
        <w:rPr>
          <w:lang w:val="en-US"/>
        </w:rPr>
        <w:t>Tính “Impurity degree” cho các thuộc tính của bảng chính</w:t>
      </w:r>
    </w:p>
    <w:p w:rsidR="008B6A80" w:rsidRDefault="008B6A80" w:rsidP="008B6A80">
      <w:pPr>
        <w:keepNext/>
        <w:jc w:val="center"/>
      </w:pPr>
      <w:r w:rsidRPr="005419E5">
        <w:rPr>
          <w:lang w:val="en-US"/>
        </w:rPr>
        <w:drawing>
          <wp:inline distT="0" distB="0" distL="0" distR="0" wp14:anchorId="38AFBFAC" wp14:editId="495909EB">
            <wp:extent cx="5732145" cy="4180871"/>
            <wp:effectExtent l="0" t="0" r="190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0871"/>
                    </a:xfrm>
                    <a:prstGeom prst="rect">
                      <a:avLst/>
                    </a:prstGeom>
                    <a:noFill/>
                    <a:ln>
                      <a:noFill/>
                    </a:ln>
                  </pic:spPr>
                </pic:pic>
              </a:graphicData>
            </a:graphic>
          </wp:inline>
        </w:drawing>
      </w:r>
    </w:p>
    <w:p w:rsidR="008B6A80" w:rsidRDefault="008B6A80" w:rsidP="008B6A80">
      <w:pPr>
        <w:pStyle w:val="Caption"/>
        <w:rPr>
          <w:lang w:val="en-US"/>
        </w:rPr>
      </w:pPr>
      <w:bookmarkStart w:id="74" w:name="_Toc310172290"/>
      <w:r>
        <w:t xml:space="preserve">Hình </w:t>
      </w:r>
      <w:r>
        <w:fldChar w:fldCharType="begin"/>
      </w:r>
      <w:r>
        <w:instrText xml:space="preserve"> SEQ Hình \* ARABIC </w:instrText>
      </w:r>
      <w:r>
        <w:fldChar w:fldCharType="separate"/>
      </w:r>
      <w:r w:rsidR="00A172C6">
        <w:t>11</w:t>
      </w:r>
      <w:r>
        <w:fldChar w:fldCharType="end"/>
      </w:r>
      <w:r>
        <w:rPr>
          <w:lang w:val="en-US"/>
        </w:rPr>
        <w:t>. Tính Impurity degree các thuộc tính cho lần phân lớp thứ 2</w:t>
      </w:r>
      <w:bookmarkEnd w:id="74"/>
    </w:p>
    <w:p w:rsidR="008B6A80" w:rsidRPr="008C1621" w:rsidRDefault="008B6A80" w:rsidP="003F399E">
      <w:pPr>
        <w:pStyle w:val="ListParagraph"/>
        <w:numPr>
          <w:ilvl w:val="0"/>
          <w:numId w:val="21"/>
        </w:numPr>
        <w:rPr>
          <w:lang w:val="en-US"/>
        </w:rPr>
      </w:pPr>
      <w:r w:rsidRPr="008C1621">
        <w:rPr>
          <w:lang w:val="en-US"/>
        </w:rPr>
        <w:t>Độ lợi thông tin khi phân lớp theo thuộc tính “Gender” lớn nhất. Chúng ta sẽ phân chia bảng dữ liệu như sau:</w:t>
      </w:r>
    </w:p>
    <w:p w:rsidR="008B6A80" w:rsidRDefault="008B6A80" w:rsidP="008B6A80">
      <w:pPr>
        <w:keepNext/>
      </w:pPr>
      <w:r w:rsidRPr="00F703C9">
        <w:rPr>
          <w:lang w:val="en-US"/>
        </w:rPr>
        <w:lastRenderedPageBreak/>
        <w:drawing>
          <wp:inline distT="0" distB="0" distL="0" distR="0" wp14:anchorId="77DE4D71" wp14:editId="264DD66C">
            <wp:extent cx="5732145" cy="2807751"/>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2807751"/>
                    </a:xfrm>
                    <a:prstGeom prst="rect">
                      <a:avLst/>
                    </a:prstGeom>
                    <a:noFill/>
                    <a:ln>
                      <a:noFill/>
                    </a:ln>
                  </pic:spPr>
                </pic:pic>
              </a:graphicData>
            </a:graphic>
          </wp:inline>
        </w:drawing>
      </w:r>
    </w:p>
    <w:p w:rsidR="008B6A80" w:rsidRPr="00F703C9" w:rsidRDefault="008B6A80" w:rsidP="008B6A80">
      <w:pPr>
        <w:pStyle w:val="Caption"/>
        <w:rPr>
          <w:lang w:val="en-US"/>
        </w:rPr>
      </w:pPr>
      <w:bookmarkStart w:id="75" w:name="_Toc310172291"/>
      <w:r>
        <w:t xml:space="preserve">Hình </w:t>
      </w:r>
      <w:r>
        <w:fldChar w:fldCharType="begin"/>
      </w:r>
      <w:r>
        <w:instrText xml:space="preserve"> SEQ Hình \* ARABIC </w:instrText>
      </w:r>
      <w:r>
        <w:fldChar w:fldCharType="separate"/>
      </w:r>
      <w:r w:rsidR="00A172C6">
        <w:t>12</w:t>
      </w:r>
      <w:r>
        <w:fldChar w:fldCharType="end"/>
      </w:r>
      <w:r>
        <w:rPr>
          <w:lang w:val="en-US"/>
        </w:rPr>
        <w:t>. Bảng dữ liệu sau khi chia theo phân lớp Gender</w:t>
      </w:r>
      <w:bookmarkEnd w:id="75"/>
    </w:p>
    <w:p w:rsidR="008B6A80" w:rsidRDefault="008B6A80" w:rsidP="003F399E">
      <w:pPr>
        <w:pStyle w:val="ListParagraph"/>
        <w:numPr>
          <w:ilvl w:val="0"/>
          <w:numId w:val="21"/>
        </w:numPr>
        <w:rPr>
          <w:lang w:val="en-US"/>
        </w:rPr>
      </w:pPr>
      <w:r>
        <w:rPr>
          <w:lang w:val="en-US"/>
        </w:rPr>
        <w:t>Cây quyết định sau lần phân lớp thứ 2:</w:t>
      </w:r>
    </w:p>
    <w:p w:rsidR="008B6A80" w:rsidRDefault="008B6A80" w:rsidP="008B6A80">
      <w:pPr>
        <w:keepNext/>
        <w:jc w:val="center"/>
      </w:pPr>
      <w:r>
        <w:rPr>
          <w:lang w:val="en-US"/>
        </w:rPr>
        <w:drawing>
          <wp:inline distT="0" distB="0" distL="0" distR="0" wp14:anchorId="1327B625" wp14:editId="758352CD">
            <wp:extent cx="4981575" cy="29718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81575" cy="2971800"/>
                    </a:xfrm>
                    <a:prstGeom prst="rect">
                      <a:avLst/>
                    </a:prstGeom>
                  </pic:spPr>
                </pic:pic>
              </a:graphicData>
            </a:graphic>
          </wp:inline>
        </w:drawing>
      </w:r>
    </w:p>
    <w:p w:rsidR="008B6A80" w:rsidRDefault="008B6A80" w:rsidP="008B6A80">
      <w:pPr>
        <w:pStyle w:val="Caption"/>
        <w:rPr>
          <w:lang w:val="en-US"/>
        </w:rPr>
      </w:pPr>
      <w:bookmarkStart w:id="76" w:name="_Toc310172292"/>
      <w:r>
        <w:t xml:space="preserve">Hình </w:t>
      </w:r>
      <w:r>
        <w:fldChar w:fldCharType="begin"/>
      </w:r>
      <w:r>
        <w:instrText xml:space="preserve"> SEQ Hình \* ARABIC </w:instrText>
      </w:r>
      <w:r>
        <w:fldChar w:fldCharType="separate"/>
      </w:r>
      <w:r w:rsidR="00A172C6">
        <w:t>13</w:t>
      </w:r>
      <w:r>
        <w:fldChar w:fldCharType="end"/>
      </w:r>
      <w:r>
        <w:rPr>
          <w:lang w:val="en-US"/>
        </w:rPr>
        <w:t>. Cây quyết định sau lần phân lớp thứ 2</w:t>
      </w:r>
      <w:bookmarkEnd w:id="76"/>
    </w:p>
    <w:p w:rsidR="008B6A80" w:rsidRPr="0031137A" w:rsidRDefault="008B6A80" w:rsidP="008B6A80">
      <w:pPr>
        <w:pStyle w:val="Heading5"/>
        <w:rPr>
          <w:lang w:val="en-US"/>
        </w:rPr>
      </w:pPr>
      <w:r>
        <w:rPr>
          <w:lang w:val="en-US"/>
        </w:rPr>
        <w:t>Lần phân lớp thứ 3</w:t>
      </w:r>
    </w:p>
    <w:p w:rsidR="008B6A80" w:rsidRDefault="008B6A80" w:rsidP="008B6A80">
      <w:pPr>
        <w:rPr>
          <w:lang w:val="en-US"/>
        </w:rPr>
      </w:pPr>
      <w:r>
        <w:rPr>
          <w:lang w:val="en-US"/>
        </w:rPr>
        <w:t>Tương tự sau lần phân lớp thứ 2, bảng dữ liệu cho lần phân lớp thứ 3 như sau:</w:t>
      </w:r>
    </w:p>
    <w:p w:rsidR="008B6A80" w:rsidRDefault="008B6A80" w:rsidP="008B6A80">
      <w:pPr>
        <w:jc w:val="center"/>
        <w:rPr>
          <w:lang w:val="en-US"/>
        </w:rPr>
      </w:pPr>
      <w:r w:rsidRPr="00922BD4">
        <w:rPr>
          <w:lang w:val="en-US"/>
        </w:rPr>
        <w:lastRenderedPageBreak/>
        <w:drawing>
          <wp:inline distT="0" distB="0" distL="0" distR="0" wp14:anchorId="4A0C6680" wp14:editId="58C52938">
            <wp:extent cx="316230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62300" cy="2409825"/>
                    </a:xfrm>
                    <a:prstGeom prst="rect">
                      <a:avLst/>
                    </a:prstGeom>
                    <a:noFill/>
                    <a:ln>
                      <a:noFill/>
                    </a:ln>
                  </pic:spPr>
                </pic:pic>
              </a:graphicData>
            </a:graphic>
          </wp:inline>
        </w:drawing>
      </w:r>
    </w:p>
    <w:p w:rsidR="008B6A80" w:rsidRDefault="008B6A80" w:rsidP="008B6A80">
      <w:pPr>
        <w:pStyle w:val="Caption"/>
        <w:rPr>
          <w:lang w:val="en-US"/>
        </w:rPr>
      </w:pPr>
      <w:bookmarkStart w:id="77" w:name="_Toc310172300"/>
      <w:r>
        <w:t xml:space="preserve">Bảng </w:t>
      </w:r>
      <w:r>
        <w:fldChar w:fldCharType="begin"/>
      </w:r>
      <w:r>
        <w:instrText xml:space="preserve"> SEQ Bảng \* ARABIC </w:instrText>
      </w:r>
      <w:r>
        <w:fldChar w:fldCharType="separate"/>
      </w:r>
      <w:r w:rsidR="00144027">
        <w:t>6</w:t>
      </w:r>
      <w:r>
        <w:fldChar w:fldCharType="end"/>
      </w:r>
      <w:r>
        <w:rPr>
          <w:lang w:val="en-US"/>
        </w:rPr>
        <w:t>. Bảng dữ liệu cho lần phân lớp thứ 3</w:t>
      </w:r>
      <w:bookmarkEnd w:id="77"/>
    </w:p>
    <w:p w:rsidR="008B6A80" w:rsidRDefault="008B6A80" w:rsidP="000F3A6F">
      <w:pPr>
        <w:ind w:firstLine="720"/>
        <w:rPr>
          <w:lang w:val="en-US"/>
        </w:rPr>
      </w:pPr>
      <w:r>
        <w:rPr>
          <w:lang w:val="en-US"/>
        </w:rPr>
        <w:t xml:space="preserve">Nếu chia bảng trên theo “Car ownership” hay “Income level” thì bảng dữ liệu được chia đều có duy nhất 1 phân lớp. Chúng ta có thể chia bảng dữ liệu theo 1 trong 2 thuộc tính này. </w:t>
      </w:r>
    </w:p>
    <w:p w:rsidR="008B6A80" w:rsidRDefault="008B6A80" w:rsidP="008B6A80">
      <w:pPr>
        <w:keepNext/>
        <w:jc w:val="center"/>
      </w:pPr>
      <w:r>
        <w:rPr>
          <w:lang w:val="en-US"/>
        </w:rPr>
        <w:drawing>
          <wp:inline distT="0" distB="0" distL="0" distR="0" wp14:anchorId="1ECB38B1" wp14:editId="754A8EA0">
            <wp:extent cx="5695950" cy="39624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3962438"/>
                    </a:xfrm>
                    <a:prstGeom prst="rect">
                      <a:avLst/>
                    </a:prstGeom>
                    <a:noFill/>
                  </pic:spPr>
                </pic:pic>
              </a:graphicData>
            </a:graphic>
          </wp:inline>
        </w:drawing>
      </w:r>
    </w:p>
    <w:p w:rsidR="008B6A80" w:rsidRDefault="008B6A80" w:rsidP="008B6A80">
      <w:pPr>
        <w:pStyle w:val="Caption"/>
        <w:rPr>
          <w:lang w:val="en-US"/>
        </w:rPr>
      </w:pPr>
      <w:bookmarkStart w:id="78" w:name="_Toc310172293"/>
      <w:r>
        <w:t xml:space="preserve">Hình </w:t>
      </w:r>
      <w:r>
        <w:fldChar w:fldCharType="begin"/>
      </w:r>
      <w:r>
        <w:instrText xml:space="preserve"> SEQ Hình \* ARABIC </w:instrText>
      </w:r>
      <w:r>
        <w:fldChar w:fldCharType="separate"/>
      </w:r>
      <w:r w:rsidR="00A172C6">
        <w:t>14</w:t>
      </w:r>
      <w:r>
        <w:fldChar w:fldCharType="end"/>
      </w:r>
      <w:r>
        <w:rPr>
          <w:lang w:val="en-US"/>
        </w:rPr>
        <w:t>. Cây quyết định đầy đủ sau 3 lần phân lớp</w:t>
      </w:r>
      <w:bookmarkEnd w:id="78"/>
    </w:p>
    <w:p w:rsidR="001B21A6" w:rsidRPr="001B21A6" w:rsidRDefault="001B21A6" w:rsidP="001B21A6">
      <w:pPr>
        <w:rPr>
          <w:lang w:val="en-US"/>
        </w:rPr>
      </w:pPr>
    </w:p>
    <w:p w:rsidR="008B6A80" w:rsidRDefault="008B6A80" w:rsidP="008B6A80">
      <w:pPr>
        <w:pStyle w:val="Heading3"/>
        <w:rPr>
          <w:lang w:val="en-US"/>
        </w:rPr>
      </w:pPr>
      <w:bookmarkStart w:id="79" w:name="_Toc310172248"/>
      <w:r>
        <w:rPr>
          <w:lang w:val="en-US"/>
        </w:rPr>
        <w:lastRenderedPageBreak/>
        <w:t>Đánh giá cây quyết định trong lĩnh vực khai thác dữ liệu</w:t>
      </w:r>
      <w:bookmarkEnd w:id="79"/>
    </w:p>
    <w:p w:rsidR="008B6A80" w:rsidRDefault="008B6A80" w:rsidP="008B6A80">
      <w:pPr>
        <w:pStyle w:val="Heading4"/>
        <w:rPr>
          <w:lang w:val="en-US"/>
        </w:rPr>
      </w:pPr>
      <w:r>
        <w:rPr>
          <w:lang w:val="en-US"/>
        </w:rPr>
        <w:t>Điểm mạnh</w:t>
      </w:r>
    </w:p>
    <w:p w:rsidR="008B6A80" w:rsidRPr="007773C4" w:rsidRDefault="008B6A80" w:rsidP="003F399E">
      <w:pPr>
        <w:pStyle w:val="ListParagraph"/>
        <w:numPr>
          <w:ilvl w:val="0"/>
          <w:numId w:val="22"/>
        </w:numPr>
        <w:ind w:left="540"/>
        <w:rPr>
          <w:b/>
          <w:lang w:val="en-US"/>
        </w:rPr>
      </w:pPr>
      <w:r>
        <w:rPr>
          <w:b/>
          <w:lang w:val="en-US"/>
        </w:rPr>
        <w:t>Cây quyết định sinh ra</w:t>
      </w:r>
      <w:r w:rsidRPr="007773C4">
        <w:rPr>
          <w:b/>
          <w:lang w:val="en-US"/>
        </w:rPr>
        <w:t xml:space="preserve"> các quy tắc hiểu được</w:t>
      </w:r>
    </w:p>
    <w:p w:rsidR="008B6A80" w:rsidRDefault="008B6A80" w:rsidP="008B6A80">
      <w:pPr>
        <w:pStyle w:val="ListParagraph"/>
        <w:ind w:left="0" w:firstLine="540"/>
        <w:rPr>
          <w:lang w:val="en-US"/>
        </w:rPr>
      </w:pPr>
      <w:r>
        <w:rPr>
          <w:lang w:val="en-US"/>
        </w:rPr>
        <w:t>Cây quyết định có thể sinh ra các quy tắc được chuyển đổi sang tiếng Anh hay câu lệnh SQL. Thậm chí đối với những tập dữ liệu lớn làm cho hình dáng cây quyết định lớn và phức tạp, việc duyệt cây cũng rất dễ dàng. Bất cứ một sự phân lớp hay dự đoán nào đều tương đối minh bạch. Đây là ưu điểm nổi bật của cây quyết định.</w:t>
      </w:r>
    </w:p>
    <w:p w:rsidR="008B6A80" w:rsidRDefault="008B6A80" w:rsidP="003F399E">
      <w:pPr>
        <w:pStyle w:val="ListParagraph"/>
        <w:numPr>
          <w:ilvl w:val="0"/>
          <w:numId w:val="22"/>
        </w:numPr>
        <w:ind w:left="540"/>
        <w:rPr>
          <w:b/>
          <w:lang w:val="en-US"/>
        </w:rPr>
      </w:pPr>
      <w:r>
        <w:rPr>
          <w:b/>
          <w:lang w:val="en-US"/>
        </w:rPr>
        <w:t>Cây quyết định có thể</w:t>
      </w:r>
      <w:r w:rsidRPr="007773C4">
        <w:rPr>
          <w:b/>
          <w:lang w:val="en-US"/>
        </w:rPr>
        <w:t xml:space="preserve"> thực thi trong những lĩnh vực hướng quy tắc</w:t>
      </w:r>
    </w:p>
    <w:p w:rsidR="008B6A80" w:rsidRPr="007773C4" w:rsidRDefault="008B6A80" w:rsidP="008B6A80">
      <w:pPr>
        <w:pStyle w:val="ListParagraph"/>
        <w:ind w:left="0" w:firstLine="540"/>
        <w:rPr>
          <w:lang w:val="en-US"/>
        </w:rPr>
      </w:pPr>
      <w:r>
        <w:rPr>
          <w:lang w:val="en-US"/>
        </w:rPr>
        <w:t>Cây quyết định là sự lựa chọn hoàn hảo cho những lĩnh vực có quy tắc, từ lĩnh vực di truyền đến các những quá trình công nghiệp chứa các quy tắc ẩn, không rõ ràng (underlying rules), dữ liệu lỗi chưa được tiền xử lý khá phức tạp và tối nghĩa. Cây quyết định là một lựa chọn tối ưu khi cần tìm ra những quy tắc ẩn, không rõ ràng trong kho dữ liệu (data warehouse)</w:t>
      </w:r>
    </w:p>
    <w:p w:rsidR="008B6A80" w:rsidRDefault="008B6A80" w:rsidP="003F399E">
      <w:pPr>
        <w:pStyle w:val="ListParagraph"/>
        <w:numPr>
          <w:ilvl w:val="0"/>
          <w:numId w:val="22"/>
        </w:numPr>
        <w:ind w:left="540"/>
        <w:rPr>
          <w:b/>
          <w:lang w:val="en-US"/>
        </w:rPr>
      </w:pPr>
      <w:r w:rsidRPr="007773C4">
        <w:rPr>
          <w:b/>
          <w:lang w:val="en-US"/>
        </w:rPr>
        <w:t>Dễ dàng tính toán trong khi phân lớp</w:t>
      </w:r>
    </w:p>
    <w:p w:rsidR="008B6A80" w:rsidRPr="007773C4" w:rsidRDefault="008B6A80" w:rsidP="008B6A80">
      <w:pPr>
        <w:pStyle w:val="ListParagraph"/>
        <w:ind w:left="0" w:firstLine="540"/>
        <w:rPr>
          <w:lang w:val="en-US"/>
        </w:rPr>
      </w:pPr>
      <w:r>
        <w:rPr>
          <w:lang w:val="en-US"/>
        </w:rPr>
        <w:t>Những thuật toán xây dựng cây quyết định thường tạo ra cây với số phân nhánh thấp và kiểm tra đơn giản tại từng node. Những thuật toán này thường kiểm tra bằng cách so sánh số, xem xét phần tử của một tập hợp hay các phép nối đơn giản, những thao tác này sẽ được chuyển thành các toán hàm logic và số nguyên, đây là những toán hạng thực thi nhanh và chi phí tối ưu. Trong môi trường thương mại, các mô hình dự đoán này được sử dụng để phân lớp hàng triệu, thậm chí hàng tỷ bản ghi, bởi vậy có thể nói đây là một ưu điểm quan trọng của cây quyết định.</w:t>
      </w:r>
      <w:r w:rsidR="002614D1">
        <w:rPr>
          <w:lang w:val="en-US"/>
        </w:rPr>
        <w:t xml:space="preserve"> </w:t>
      </w:r>
    </w:p>
    <w:p w:rsidR="008B6A80" w:rsidRDefault="008B6A80" w:rsidP="003F399E">
      <w:pPr>
        <w:pStyle w:val="ListParagraph"/>
        <w:numPr>
          <w:ilvl w:val="0"/>
          <w:numId w:val="22"/>
        </w:numPr>
        <w:ind w:left="540"/>
        <w:rPr>
          <w:b/>
          <w:lang w:val="en-US"/>
        </w:rPr>
      </w:pPr>
      <w:r>
        <w:rPr>
          <w:b/>
          <w:lang w:val="en-US"/>
        </w:rPr>
        <w:t>Cây quyết định</w:t>
      </w:r>
      <w:r w:rsidRPr="007773C4">
        <w:rPr>
          <w:b/>
          <w:lang w:val="en-US"/>
        </w:rPr>
        <w:t xml:space="preserve"> xử lý với cả thuộc tính liên tục và thuộc tính rời rạc</w:t>
      </w:r>
    </w:p>
    <w:p w:rsidR="008B6A80" w:rsidRPr="007773C4" w:rsidRDefault="008B6A80" w:rsidP="008B6A80">
      <w:pPr>
        <w:pStyle w:val="ListParagraph"/>
        <w:ind w:left="0" w:firstLine="540"/>
        <w:rPr>
          <w:lang w:val="en-US"/>
        </w:rPr>
      </w:pPr>
      <w:r>
        <w:rPr>
          <w:lang w:val="en-US"/>
        </w:rPr>
        <w:t>Các thuộc tính liên tục hay rời rạc đều có thể xử lý bằng cây quyết định. Tuy nhiên, thuộc tính liên tục cần nhiều tài nguyên tính toán hơn, được phân chia bằng việc chọn ra một ngưỡng trong tập các giá trị đã được sắp xếp của thuộc tính đó.</w:t>
      </w:r>
    </w:p>
    <w:p w:rsidR="008B6A80" w:rsidRDefault="008B6A80" w:rsidP="003F399E">
      <w:pPr>
        <w:pStyle w:val="ListParagraph"/>
        <w:numPr>
          <w:ilvl w:val="0"/>
          <w:numId w:val="22"/>
        </w:numPr>
        <w:ind w:left="540"/>
        <w:rPr>
          <w:b/>
          <w:lang w:val="en-US"/>
        </w:rPr>
      </w:pPr>
      <w:r w:rsidRPr="007773C4">
        <w:rPr>
          <w:b/>
          <w:lang w:val="en-US"/>
        </w:rPr>
        <w:t>Thể hiện rõ ràng những thuộc tính quan trọng nhất cho việc dự đoán phân lớp</w:t>
      </w:r>
    </w:p>
    <w:p w:rsidR="008B6A80" w:rsidRPr="00C71437" w:rsidRDefault="008B6A80" w:rsidP="008B6A80">
      <w:pPr>
        <w:pStyle w:val="ListParagraph"/>
        <w:ind w:left="0" w:firstLine="540"/>
        <w:rPr>
          <w:lang w:val="en-US"/>
        </w:rPr>
      </w:pPr>
      <w:r>
        <w:rPr>
          <w:lang w:val="en-US"/>
        </w:rPr>
        <w:t>Các thuật toán xây dựng cây quyết định chỉ ra những thuộc tính dùng để phân chia tốt nhất tập dữ liệu đào tạo bắt đầu từ node gốc của cây. Chính vì vậy, chúng ta có thể thấy được thuộc tính nào là quan trọng, có mức độ phụ thuộc lớn cho việc dự đoán hay phân lớp</w:t>
      </w:r>
    </w:p>
    <w:p w:rsidR="008B6A80" w:rsidRDefault="008B6A80" w:rsidP="008B6A80">
      <w:pPr>
        <w:pStyle w:val="Heading4"/>
        <w:rPr>
          <w:lang w:val="en-US"/>
        </w:rPr>
      </w:pPr>
      <w:r>
        <w:rPr>
          <w:lang w:val="en-US"/>
        </w:rPr>
        <w:t>Điểm yếu</w:t>
      </w:r>
    </w:p>
    <w:p w:rsidR="008B6A80" w:rsidRDefault="008B6A80" w:rsidP="00611891">
      <w:pPr>
        <w:ind w:firstLine="180"/>
        <w:rPr>
          <w:lang w:val="en-US"/>
        </w:rPr>
      </w:pPr>
      <w:r>
        <w:rPr>
          <w:lang w:val="en-US"/>
        </w:rPr>
        <w:t>Mặc dù có những điểm mạnh nổi bật trên, cây quyết định vẫn không tránh khỏi những điểm yếu. Cây quyết định không thích hợp lắm với những bài toán m</w:t>
      </w:r>
      <w:r w:rsidR="00611891">
        <w:rPr>
          <w:lang w:val="en-US"/>
        </w:rPr>
        <w:t>ụ</w:t>
      </w:r>
      <w:r>
        <w:rPr>
          <w:lang w:val="en-US"/>
        </w:rPr>
        <w:t xml:space="preserve">c tiêu, như là dự đoán giá trị </w:t>
      </w:r>
      <w:r>
        <w:rPr>
          <w:lang w:val="en-US"/>
        </w:rPr>
        <w:lastRenderedPageBreak/>
        <w:t>của thuộc tính liên tục: thu nhập, huyết áp, lãi suất ngân hàng… Bên cạnh đó, cây quyết định cũng khó giải quyết với những dữ liệu thời gian liên tục.</w:t>
      </w:r>
    </w:p>
    <w:p w:rsidR="008B6A80" w:rsidRDefault="008B6A80" w:rsidP="003F399E">
      <w:pPr>
        <w:pStyle w:val="ListParagraph"/>
        <w:numPr>
          <w:ilvl w:val="0"/>
          <w:numId w:val="22"/>
        </w:numPr>
        <w:ind w:left="540"/>
        <w:rPr>
          <w:b/>
          <w:lang w:val="en-US"/>
        </w:rPr>
      </w:pPr>
      <w:r w:rsidRPr="004C7F80">
        <w:rPr>
          <w:b/>
          <w:lang w:val="en-US"/>
        </w:rPr>
        <w:t>Cây quyết định dễ xảy ra lỗi khi có nhiều phân lớp</w:t>
      </w:r>
    </w:p>
    <w:p w:rsidR="008B6A80" w:rsidRDefault="008B6A80" w:rsidP="008B6A80">
      <w:pPr>
        <w:pStyle w:val="ListParagraph"/>
        <w:ind w:left="0" w:firstLine="540"/>
        <w:rPr>
          <w:lang w:val="en-US"/>
        </w:rPr>
      </w:pPr>
      <w:r>
        <w:rPr>
          <w:lang w:val="en-US"/>
        </w:rPr>
        <w:t>Một số thuật toán chỉ tao tác với những lớp giá trị nhị phân dạng “có/không” hay “đồng ý/từ chối”. Số khác có thể chỉ định các bản ghi vào một số lớp bất kỳ nhưng dễ xảy ra lỗi khi ứng với một phân lớ</w:t>
      </w:r>
      <w:r w:rsidR="00344ACD">
        <w:rPr>
          <w:lang w:val="en-US"/>
        </w:rPr>
        <w:t>p có</w:t>
      </w:r>
      <w:r>
        <w:rPr>
          <w:lang w:val="en-US"/>
        </w:rPr>
        <w:t xml:space="preserve"> số lượng dữ liệu đào tạo nhỏ.</w:t>
      </w:r>
    </w:p>
    <w:p w:rsidR="008B6A80" w:rsidRDefault="008B6A80" w:rsidP="003F399E">
      <w:pPr>
        <w:pStyle w:val="ListParagraph"/>
        <w:numPr>
          <w:ilvl w:val="0"/>
          <w:numId w:val="22"/>
        </w:numPr>
        <w:ind w:left="540"/>
        <w:rPr>
          <w:b/>
          <w:lang w:val="en-US"/>
        </w:rPr>
      </w:pPr>
      <w:r>
        <w:rPr>
          <w:b/>
          <w:lang w:val="en-US"/>
        </w:rPr>
        <w:t>Chi phí tính toán để đào tạo cao</w:t>
      </w:r>
    </w:p>
    <w:p w:rsidR="008B6A80" w:rsidRPr="004C7F80" w:rsidRDefault="008B6A80" w:rsidP="008B6A80">
      <w:pPr>
        <w:pStyle w:val="ListParagraph"/>
        <w:ind w:left="0" w:firstLine="540"/>
        <w:rPr>
          <w:lang w:val="en-US"/>
        </w:rPr>
      </w:pPr>
      <w:r>
        <w:rPr>
          <w:lang w:val="en-US"/>
        </w:rPr>
        <w:t xml:space="preserve">Điểm này nghe có vẻ mâu thuẩn với điểm mạnh phía trên. Quá trình xây dựng cây quyết định khác đắt về mặt tính toán. Điều này cũng dễ hiểu vì </w:t>
      </w:r>
      <w:r w:rsidRPr="00D71C3D">
        <w:rPr>
          <w:i/>
          <w:lang w:val="en-US"/>
        </w:rPr>
        <w:t>cây quyết định có nhiều node trong trước khi đi đến node lá cuối cùng</w:t>
      </w:r>
      <w:r>
        <w:rPr>
          <w:lang w:val="en-US"/>
        </w:rPr>
        <w:t>, ứng với từng node, chúng ta cần tính một độ đo (hay tiêu chuẩn phân chia) trên từng thuộc tính. Bên cạnh đó, đối với thuộc tính liên tục, chúng ta còn phải thêm thao tác sắp xếp lại dữ liệu theo thứ tự giá trị của thuộc tính đó. Quá trình này chọn ra những thuộc tính để phân lớp tốt nhất. Một số thuật toán còn sử dụng tổ hợp các thuộc tính kết hợp với nhau có trọng số để phát triển cây. Quá trình cắt tỉa cây chi phí cũng khá cao vì trong quá trình cắt tỉa, nhiều cây con sẽ được tạo ra và so sánh.</w:t>
      </w:r>
    </w:p>
    <w:p w:rsidR="008B6A80" w:rsidRDefault="008B6A80" w:rsidP="008B6A80">
      <w:pPr>
        <w:pStyle w:val="Heading3"/>
        <w:rPr>
          <w:lang w:val="en-US"/>
        </w:rPr>
      </w:pPr>
      <w:bookmarkStart w:id="80" w:name="_Toc310172249"/>
      <w:r>
        <w:t>Ứng dụng cây quyết định vào bài toán</w:t>
      </w:r>
      <w:bookmarkEnd w:id="80"/>
    </w:p>
    <w:p w:rsidR="005B6404" w:rsidRDefault="006C7620" w:rsidP="005B6404">
      <w:pPr>
        <w:ind w:firstLine="720"/>
        <w:rPr>
          <w:lang w:val="en-US"/>
        </w:rPr>
      </w:pPr>
      <w:r>
        <w:rPr>
          <w:lang w:val="en-US"/>
        </w:rPr>
        <w:t>Đối với bài toán của chúng tôi, thuộc tính</w:t>
      </w:r>
      <w:r w:rsidR="000361F9">
        <w:rPr>
          <w:lang w:val="en-US"/>
        </w:rPr>
        <w:t xml:space="preserve"> </w:t>
      </w:r>
      <w:r>
        <w:rPr>
          <w:lang w:val="en-US"/>
        </w:rPr>
        <w:t>phân lớp “Is Approve” (thuộc tính xác định ứng viên có được nhà tuyển dụng nhận hay không sau khi apply) đóng vai trò là thuộc tính phân lớ</w:t>
      </w:r>
      <w:r w:rsidR="003A6991">
        <w:rPr>
          <w:lang w:val="en-US"/>
        </w:rPr>
        <w:t xml:space="preserve">p. </w:t>
      </w:r>
    </w:p>
    <w:p w:rsidR="0044553B" w:rsidRDefault="0044553B" w:rsidP="003A6991">
      <w:pPr>
        <w:ind w:firstLine="720"/>
        <w:rPr>
          <w:lang w:val="en-US"/>
        </w:rPr>
      </w:pPr>
      <w:r>
        <w:rPr>
          <w:lang w:val="en-US"/>
        </w:rPr>
        <w:t>Như vậy, khi khai thác dữ liệu, hệ thống sẽ sinh ra rất nhiều cây quyết định theo từng vị trí làm việc, những cây này sẽ được gom lại</w:t>
      </w:r>
      <w:r w:rsidR="005B6404">
        <w:rPr>
          <w:lang w:val="en-US"/>
        </w:rPr>
        <w:t xml:space="preserve"> giúp việc truy vấn kết quả tr</w:t>
      </w:r>
      <w:r w:rsidR="00E92F4D">
        <w:rPr>
          <w:lang w:val="en-US"/>
        </w:rPr>
        <w:t>ở</w:t>
      </w:r>
      <w:r w:rsidR="005B6404">
        <w:rPr>
          <w:lang w:val="en-US"/>
        </w:rPr>
        <w:t xml:space="preserve"> nên dễ dàng hơn. Node gốc của cây là lĩnh vực ngành nghề, đối với từng lĩnh vực ngành nghề sẽ có nhiều vị trí công việc khác nhau.</w:t>
      </w:r>
      <w:r w:rsidR="00E92F4D">
        <w:rPr>
          <w:lang w:val="en-US"/>
        </w:rPr>
        <w:t xml:space="preserve"> </w:t>
      </w:r>
    </w:p>
    <w:p w:rsidR="005B6404" w:rsidRDefault="00E92F4D" w:rsidP="003A6991">
      <w:pPr>
        <w:ind w:firstLine="720"/>
        <w:rPr>
          <w:lang w:val="en-US"/>
        </w:rPr>
      </w:pPr>
      <w:r>
        <w:rPr>
          <w:lang w:val="en-US"/>
        </w:rPr>
        <w:t>Kết quả khi tạo cây quyết định thể hiện</w:t>
      </w:r>
      <w:r w:rsidR="00153C91">
        <w:rPr>
          <w:lang w:val="en-US"/>
        </w:rPr>
        <w:t xml:space="preserve"> chúng ta thấy</w:t>
      </w:r>
      <w:r>
        <w:rPr>
          <w:lang w:val="en-US"/>
        </w:rPr>
        <w:t xml:space="preserve"> mức độ phụ thuộc, tầm quan trọng của các thuộc tính trong việc lựa chọn ứng viên vào một ví trí cụ thể. Những thuộc tính này gợi ý cho người dùng những kỹ năng, kiến thức người tìm việc nên có đối với vị trí làm việc mà </w:t>
      </w:r>
      <w:r w:rsidR="00153C91">
        <w:rPr>
          <w:lang w:val="en-US"/>
        </w:rPr>
        <w:t>họ đang tìm. Như vậy, khi người dùng sử dụng chương trình, chương trình sẽ đặt câu hỏi và liệt kê các thuộc tính (kỹ năng, kinh nghiệm) có mức độ phụ thuộc cao vào xác suất ứng viên được nhận, ứng viên có thể thay đổi CV cho phù hợp với vị trí mình đang cần ứng tuyển. Nếu một trong những thuộc tính mà Job Zoom gợi ý người tìm việc không thể đáp ứng được, thì Job Zoom có thể gợi ý cho ứng viên những thuộc tính khác hoặc ứng viên có thể học tập, rèn luyện để bổ sung kịp thời những thuộc tính đó nhằm tăng xác suất và tính cạnh tranh của họ khi apply vào công việc.</w:t>
      </w:r>
    </w:p>
    <w:p w:rsidR="00153C91" w:rsidRPr="003862D3" w:rsidRDefault="00153C91" w:rsidP="003A6991">
      <w:pPr>
        <w:ind w:firstLine="720"/>
        <w:rPr>
          <w:lang w:val="en-US"/>
        </w:rPr>
      </w:pPr>
      <w:r>
        <w:rPr>
          <w:lang w:val="en-US"/>
        </w:rPr>
        <w:lastRenderedPageBreak/>
        <w:t>Thông qua cây quyết định và việc gom nhóm cây, bài toán 1 của chúng tôi đã được giải quyết. Tuy nhiên, mức độ giải quyết này đáp ứng cho những ứng viên muốn ứng tuyển vào một vị trí công việc bất kỳ</w:t>
      </w:r>
      <w:r w:rsidR="00392681">
        <w:rPr>
          <w:lang w:val="en-US"/>
        </w:rPr>
        <w:t xml:space="preserve">, xác suất của ứng viên được nhận cao khi ứng viên apply vào nhiều công ty tuyển dụng tương ứng với vị trí đó. Việc ứng dụng taxonomy được đề cập </w:t>
      </w:r>
      <w:r w:rsidR="00B553DD">
        <w:rPr>
          <w:lang w:val="en-US"/>
        </w:rPr>
        <w:t xml:space="preserve">sau đây </w:t>
      </w:r>
      <w:r w:rsidR="00392681">
        <w:rPr>
          <w:lang w:val="en-US"/>
        </w:rPr>
        <w:t>sẽ giải quyết phần còn lại của bài toán 1, khi ứng viên apply vào vị trí công việc tại một công ty cụ thể, thì những thuộc tính nào giúp ứng viên apply vào vị trí đó có xác suất được nhận cao nhất.</w:t>
      </w:r>
    </w:p>
    <w:p w:rsidR="001B7EB3" w:rsidRDefault="001B7EB3" w:rsidP="001B7EB3">
      <w:pPr>
        <w:pStyle w:val="Heading3"/>
        <w:rPr>
          <w:lang w:val="en-US"/>
        </w:rPr>
      </w:pPr>
      <w:bookmarkStart w:id="81" w:name="_Toc310172250"/>
      <w:r>
        <w:rPr>
          <w:lang w:val="en-US"/>
        </w:rPr>
        <w:t xml:space="preserve">Phương pháp </w:t>
      </w:r>
      <w:r w:rsidR="00894121">
        <w:rPr>
          <w:lang w:val="en-US"/>
        </w:rPr>
        <w:t>tiền xử lý dữ liệu khi ứng dụng</w:t>
      </w:r>
      <w:r>
        <w:rPr>
          <w:lang w:val="en-US"/>
        </w:rPr>
        <w:t xml:space="preserve"> cây quyết định</w:t>
      </w:r>
      <w:bookmarkEnd w:id="81"/>
    </w:p>
    <w:p w:rsidR="00144027" w:rsidRDefault="00D121FB" w:rsidP="00144027">
      <w:pPr>
        <w:ind w:firstLine="720"/>
        <w:rPr>
          <w:rFonts w:cs="Times New Roman"/>
          <w:szCs w:val="24"/>
          <w:lang w:val="en-US"/>
        </w:rPr>
      </w:pPr>
      <w:r w:rsidRPr="00661E7F">
        <w:rPr>
          <w:rFonts w:cs="Times New Roman"/>
          <w:szCs w:val="24"/>
        </w:rPr>
        <w:t>Để việc khai thác dữ liệu bằng cây quyết định thực hiện dễ dàng hơn, chúng tôi tiến hành xử lý dữ liệu được lưu trữ theo dạng Tagging (Taxonomy) bằng kỹ thuật Pivot T</w:t>
      </w:r>
      <w:r>
        <w:rPr>
          <w:rFonts w:cs="Times New Roman"/>
          <w:szCs w:val="24"/>
        </w:rPr>
        <w:t xml:space="preserve">ransformation trong SQL Server. </w:t>
      </w:r>
    </w:p>
    <w:p w:rsidR="00D121FB" w:rsidRDefault="00D121FB" w:rsidP="00144027">
      <w:pPr>
        <w:ind w:firstLine="720"/>
        <w:rPr>
          <w:rFonts w:cs="Times New Roman"/>
          <w:szCs w:val="24"/>
        </w:rPr>
      </w:pPr>
      <w:r w:rsidRPr="00661E7F">
        <w:rPr>
          <w:rFonts w:cs="Times New Roman"/>
          <w:szCs w:val="24"/>
        </w:rPr>
        <w:t>Ví dụ dữ liệu của thông tin tuyển dụng gồm vị trí đăng tuyển</w:t>
      </w:r>
      <w:r w:rsidR="000F3A6F">
        <w:rPr>
          <w:rFonts w:cs="Times New Roman"/>
          <w:szCs w:val="24"/>
          <w:lang w:val="en-US"/>
        </w:rPr>
        <w:t xml:space="preserve"> (Job Title)</w:t>
      </w:r>
      <w:r w:rsidRPr="00661E7F">
        <w:rPr>
          <w:rFonts w:cs="Times New Roman"/>
          <w:szCs w:val="24"/>
        </w:rPr>
        <w:t>, tên công ty</w:t>
      </w:r>
      <w:r w:rsidR="000F3A6F">
        <w:rPr>
          <w:rFonts w:cs="Times New Roman"/>
          <w:szCs w:val="24"/>
          <w:lang w:val="en-US"/>
        </w:rPr>
        <w:t xml:space="preserve"> (Company)</w:t>
      </w:r>
      <w:r w:rsidRPr="00661E7F">
        <w:rPr>
          <w:rFonts w:cs="Times New Roman"/>
          <w:szCs w:val="24"/>
        </w:rPr>
        <w:t>, và một tập hợp các yêu cầu/ tiêu chí, với mỗi hàng là một tiêu chí cụ thể.</w:t>
      </w:r>
    </w:p>
    <w:tbl>
      <w:tblPr>
        <w:tblStyle w:val="TableGrid"/>
        <w:tblW w:w="0" w:type="auto"/>
        <w:tblLook w:val="04A0" w:firstRow="1" w:lastRow="0" w:firstColumn="1" w:lastColumn="0" w:noHBand="0" w:noVBand="1"/>
      </w:tblPr>
      <w:tblGrid>
        <w:gridCol w:w="2358"/>
        <w:gridCol w:w="3420"/>
        <w:gridCol w:w="3465"/>
      </w:tblGrid>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Usage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SetKey</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PivotKey</w:t>
            </w:r>
          </w:p>
        </w:tc>
      </w:tr>
      <w:tr w:rsidR="00D121FB" w:rsidTr="00144027">
        <w:tc>
          <w:tcPr>
            <w:tcW w:w="2358"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342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3465"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Tag</w:t>
            </w:r>
          </w:p>
        </w:tc>
      </w:tr>
      <w:tr w:rsidR="00D121FB" w:rsidTr="00144027">
        <w:tc>
          <w:tcPr>
            <w:tcW w:w="2358" w:type="dxa"/>
            <w:vMerge w:val="restart"/>
          </w:tcPr>
          <w:p w:rsidR="00D121FB" w:rsidRPr="00144027" w:rsidRDefault="00D121FB" w:rsidP="00322DE1">
            <w:pPr>
              <w:rPr>
                <w:rFonts w:cs="Times New Roman"/>
                <w:b/>
                <w:szCs w:val="24"/>
              </w:rPr>
            </w:pPr>
            <w:r w:rsidRPr="00144027">
              <w:rPr>
                <w:rFonts w:cs="Times New Roman"/>
                <w:b/>
                <w:szCs w:val="24"/>
              </w:rPr>
              <w:t xml:space="preserve">Data </w:t>
            </w:r>
          </w:p>
          <w:p w:rsidR="00D121FB" w:rsidRDefault="00D121FB" w:rsidP="00322DE1">
            <w:pPr>
              <w:rPr>
                <w:rFonts w:cs="Times New Roman"/>
                <w:szCs w:val="24"/>
              </w:rPr>
            </w:pPr>
            <w:r w:rsidRPr="00144027">
              <w:rPr>
                <w:rFonts w:cs="Times New Roman"/>
                <w:b/>
                <w:szCs w:val="24"/>
              </w:rPr>
              <w:t>Records</w:t>
            </w: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OOP</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Software design</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DBMS</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Developer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Testing Technique</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.Net Framework</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Automation Testing</w:t>
            </w:r>
          </w:p>
        </w:tc>
      </w:tr>
      <w:tr w:rsidR="00D121FB" w:rsidTr="00144027">
        <w:tc>
          <w:tcPr>
            <w:tcW w:w="2358" w:type="dxa"/>
            <w:vMerge/>
          </w:tcPr>
          <w:p w:rsidR="00D121FB" w:rsidRDefault="00D121FB" w:rsidP="00322DE1">
            <w:pPr>
              <w:rPr>
                <w:rFonts w:cs="Times New Roman"/>
                <w:szCs w:val="24"/>
              </w:rPr>
            </w:pPr>
          </w:p>
        </w:tc>
        <w:tc>
          <w:tcPr>
            <w:tcW w:w="3420" w:type="dxa"/>
          </w:tcPr>
          <w:p w:rsidR="00D121FB" w:rsidRDefault="00D121FB" w:rsidP="00322DE1">
            <w:pPr>
              <w:rPr>
                <w:rFonts w:cs="Times New Roman"/>
                <w:szCs w:val="24"/>
              </w:rPr>
            </w:pPr>
            <w:r>
              <w:rPr>
                <w:rFonts w:cs="Times New Roman"/>
                <w:szCs w:val="24"/>
              </w:rPr>
              <w:t>Tester</w:t>
            </w:r>
          </w:p>
        </w:tc>
        <w:tc>
          <w:tcPr>
            <w:tcW w:w="3465" w:type="dxa"/>
          </w:tcPr>
          <w:p w:rsidR="00D121FB" w:rsidRDefault="00D121FB" w:rsidP="00322DE1">
            <w:pPr>
              <w:rPr>
                <w:rFonts w:cs="Times New Roman"/>
                <w:szCs w:val="24"/>
              </w:rPr>
            </w:pPr>
            <w:r>
              <w:rPr>
                <w:rFonts w:cs="Times New Roman"/>
                <w:szCs w:val="24"/>
              </w:rPr>
              <w:t>DBMS</w:t>
            </w:r>
          </w:p>
        </w:tc>
      </w:tr>
    </w:tbl>
    <w:p w:rsidR="00D121FB" w:rsidRPr="00144027" w:rsidRDefault="00144027" w:rsidP="00144027">
      <w:pPr>
        <w:pStyle w:val="Caption"/>
        <w:rPr>
          <w:rFonts w:cs="Times New Roman"/>
          <w:sz w:val="24"/>
          <w:szCs w:val="24"/>
          <w:lang w:val="en-US"/>
        </w:rPr>
      </w:pPr>
      <w:bookmarkStart w:id="82" w:name="_Toc310172301"/>
      <w:r>
        <w:t xml:space="preserve">Bảng </w:t>
      </w:r>
      <w:r>
        <w:fldChar w:fldCharType="begin"/>
      </w:r>
      <w:r>
        <w:instrText xml:space="preserve"> SEQ Bảng \* ARABIC </w:instrText>
      </w:r>
      <w:r>
        <w:fldChar w:fldCharType="separate"/>
      </w:r>
      <w:r>
        <w:t>7</w:t>
      </w:r>
      <w:r>
        <w:fldChar w:fldCharType="end"/>
      </w:r>
      <w:r>
        <w:rPr>
          <w:lang w:val="en-US"/>
        </w:rPr>
        <w:t xml:space="preserve">. </w:t>
      </w:r>
      <w:r>
        <w:rPr>
          <w:rFonts w:cs="Times New Roman"/>
          <w:sz w:val="24"/>
          <w:szCs w:val="24"/>
          <w:lang w:val="en-US"/>
        </w:rPr>
        <w:t>D</w:t>
      </w:r>
      <w:r>
        <w:rPr>
          <w:rFonts w:cs="Times New Roman"/>
          <w:sz w:val="24"/>
          <w:szCs w:val="24"/>
        </w:rPr>
        <w:t>ữ liệu của các thông tin tuyển dụng trước khi thực hiện Pivot trên cột Tag</w:t>
      </w:r>
      <w:bookmarkEnd w:id="82"/>
    </w:p>
    <w:p w:rsidR="00D121FB" w:rsidRPr="00144027" w:rsidRDefault="00D121FB" w:rsidP="00D121FB">
      <w:pPr>
        <w:rPr>
          <w:rFonts w:cs="Times New Roman"/>
          <w:szCs w:val="24"/>
          <w:lang w:val="en-US"/>
        </w:rPr>
      </w:pPr>
      <w:r>
        <w:rPr>
          <w:rFonts w:cs="Times New Roman"/>
          <w:szCs w:val="24"/>
        </w:rPr>
        <w:t>Bảng sau thể hiện kết quả sau khi Pivot Transformation</w:t>
      </w:r>
    </w:p>
    <w:tbl>
      <w:tblPr>
        <w:tblStyle w:val="TableGrid"/>
        <w:tblW w:w="0" w:type="auto"/>
        <w:tblLook w:val="04A0" w:firstRow="1" w:lastRow="0" w:firstColumn="1" w:lastColumn="0" w:noHBand="0" w:noVBand="1"/>
      </w:tblPr>
      <w:tblGrid>
        <w:gridCol w:w="1053"/>
        <w:gridCol w:w="1228"/>
        <w:gridCol w:w="738"/>
        <w:gridCol w:w="1136"/>
        <w:gridCol w:w="912"/>
        <w:gridCol w:w="1429"/>
        <w:gridCol w:w="1297"/>
        <w:gridCol w:w="1450"/>
      </w:tblGrid>
      <w:tr w:rsidR="00144027" w:rsidTr="00144027">
        <w:tc>
          <w:tcPr>
            <w:tcW w:w="124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Column Name</w:t>
            </w:r>
          </w:p>
        </w:tc>
        <w:tc>
          <w:tcPr>
            <w:tcW w:w="1430"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Job Title</w:t>
            </w:r>
          </w:p>
        </w:tc>
        <w:tc>
          <w:tcPr>
            <w:tcW w:w="77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OOP</w:t>
            </w:r>
          </w:p>
        </w:tc>
        <w:tc>
          <w:tcPr>
            <w:tcW w:w="108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Software design</w:t>
            </w:r>
          </w:p>
        </w:tc>
        <w:tc>
          <w:tcPr>
            <w:tcW w:w="937"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DBMS</w:t>
            </w:r>
          </w:p>
        </w:tc>
        <w:tc>
          <w:tcPr>
            <w:tcW w:w="1323"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.Net Framework</w:t>
            </w:r>
          </w:p>
        </w:tc>
        <w:tc>
          <w:tcPr>
            <w:tcW w:w="1229"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Testing Technique</w:t>
            </w:r>
          </w:p>
        </w:tc>
        <w:tc>
          <w:tcPr>
            <w:tcW w:w="1562" w:type="dxa"/>
            <w:shd w:val="clear" w:color="auto" w:fill="BFBFBF" w:themeFill="background1" w:themeFillShade="BF"/>
          </w:tcPr>
          <w:p w:rsidR="00D121FB" w:rsidRPr="00144027" w:rsidRDefault="00D121FB" w:rsidP="00322DE1">
            <w:pPr>
              <w:rPr>
                <w:rFonts w:cs="Times New Roman"/>
                <w:b/>
                <w:szCs w:val="24"/>
              </w:rPr>
            </w:pPr>
            <w:r w:rsidRPr="00144027">
              <w:rPr>
                <w:rFonts w:cs="Times New Roman"/>
                <w:b/>
                <w:szCs w:val="24"/>
              </w:rPr>
              <w:t>Automation Testing</w:t>
            </w:r>
          </w:p>
        </w:tc>
      </w:tr>
      <w:tr w:rsidR="00D121FB" w:rsidTr="00322DE1">
        <w:tc>
          <w:tcPr>
            <w:tcW w:w="1240" w:type="dxa"/>
            <w:vMerge w:val="restart"/>
          </w:tcPr>
          <w:p w:rsidR="00D121FB" w:rsidRDefault="00D121FB" w:rsidP="00322DE1">
            <w:pPr>
              <w:rPr>
                <w:rFonts w:cs="Times New Roman"/>
                <w:szCs w:val="24"/>
              </w:rPr>
            </w:pPr>
            <w:r>
              <w:rPr>
                <w:rFonts w:cs="Times New Roman"/>
                <w:szCs w:val="24"/>
              </w:rPr>
              <w:t xml:space="preserve">Data </w:t>
            </w:r>
          </w:p>
          <w:p w:rsidR="00D121FB" w:rsidRDefault="00D121FB" w:rsidP="00322DE1">
            <w:pPr>
              <w:rPr>
                <w:rFonts w:cs="Times New Roman"/>
                <w:szCs w:val="24"/>
              </w:rPr>
            </w:pPr>
            <w:r>
              <w:rPr>
                <w:rFonts w:cs="Times New Roman"/>
                <w:szCs w:val="24"/>
              </w:rPr>
              <w:t>Records</w:t>
            </w:r>
          </w:p>
        </w:tc>
        <w:tc>
          <w:tcPr>
            <w:tcW w:w="1430" w:type="dxa"/>
          </w:tcPr>
          <w:p w:rsidR="00D121FB" w:rsidRDefault="00D121FB" w:rsidP="00322DE1">
            <w:pPr>
              <w:rPr>
                <w:rFonts w:cs="Times New Roman"/>
                <w:szCs w:val="24"/>
              </w:rPr>
            </w:pPr>
            <w:r>
              <w:rPr>
                <w:rFonts w:cs="Times New Roman"/>
                <w:szCs w:val="24"/>
              </w:rPr>
              <w:t>Developer</w:t>
            </w:r>
          </w:p>
        </w:tc>
        <w:tc>
          <w:tcPr>
            <w:tcW w:w="772" w:type="dxa"/>
          </w:tcPr>
          <w:p w:rsidR="00D121FB" w:rsidRDefault="00D121FB" w:rsidP="00322DE1">
            <w:pPr>
              <w:rPr>
                <w:rFonts w:cs="Times New Roman"/>
                <w:szCs w:val="24"/>
              </w:rPr>
            </w:pPr>
            <w:r>
              <w:rPr>
                <w:rFonts w:cs="Times New Roman"/>
                <w:szCs w:val="24"/>
              </w:rPr>
              <w:t>True</w:t>
            </w:r>
          </w:p>
        </w:tc>
        <w:tc>
          <w:tcPr>
            <w:tcW w:w="1083" w:type="dxa"/>
          </w:tcPr>
          <w:p w:rsidR="00D121FB" w:rsidRDefault="00D121FB" w:rsidP="00322DE1">
            <w:pPr>
              <w:rPr>
                <w:rFonts w:cs="Times New Roman"/>
                <w:szCs w:val="24"/>
              </w:rPr>
            </w:pPr>
            <w:r>
              <w:rPr>
                <w:rFonts w:cs="Times New Roman"/>
                <w:szCs w:val="24"/>
              </w:rPr>
              <w:t>True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False</w:t>
            </w:r>
          </w:p>
        </w:tc>
        <w:tc>
          <w:tcPr>
            <w:tcW w:w="1562" w:type="dxa"/>
          </w:tcPr>
          <w:p w:rsidR="00D121FB" w:rsidRDefault="00D121FB" w:rsidP="00322DE1">
            <w:pPr>
              <w:rPr>
                <w:rFonts w:cs="Times New Roman"/>
                <w:szCs w:val="24"/>
              </w:rPr>
            </w:pPr>
            <w:r>
              <w:rPr>
                <w:rFonts w:cs="Times New Roman"/>
                <w:szCs w:val="24"/>
              </w:rPr>
              <w:t>False</w:t>
            </w:r>
          </w:p>
        </w:tc>
      </w:tr>
      <w:tr w:rsidR="00D121FB" w:rsidTr="00322DE1">
        <w:tc>
          <w:tcPr>
            <w:tcW w:w="1240" w:type="dxa"/>
            <w:vMerge/>
          </w:tcPr>
          <w:p w:rsidR="00D121FB" w:rsidRDefault="00D121FB" w:rsidP="00322DE1">
            <w:pPr>
              <w:rPr>
                <w:rFonts w:cs="Times New Roman"/>
                <w:szCs w:val="24"/>
              </w:rPr>
            </w:pPr>
          </w:p>
        </w:tc>
        <w:tc>
          <w:tcPr>
            <w:tcW w:w="1430" w:type="dxa"/>
          </w:tcPr>
          <w:p w:rsidR="00D121FB" w:rsidRDefault="00D121FB" w:rsidP="00322DE1">
            <w:pPr>
              <w:rPr>
                <w:rFonts w:cs="Times New Roman"/>
                <w:szCs w:val="24"/>
              </w:rPr>
            </w:pPr>
            <w:r>
              <w:rPr>
                <w:rFonts w:cs="Times New Roman"/>
                <w:szCs w:val="24"/>
              </w:rPr>
              <w:t>Tester</w:t>
            </w:r>
          </w:p>
        </w:tc>
        <w:tc>
          <w:tcPr>
            <w:tcW w:w="772" w:type="dxa"/>
          </w:tcPr>
          <w:p w:rsidR="00D121FB" w:rsidRDefault="00D121FB" w:rsidP="00322DE1">
            <w:pPr>
              <w:rPr>
                <w:rFonts w:cs="Times New Roman"/>
                <w:szCs w:val="24"/>
              </w:rPr>
            </w:pPr>
            <w:r>
              <w:rPr>
                <w:rFonts w:cs="Times New Roman"/>
                <w:szCs w:val="24"/>
              </w:rPr>
              <w:t>False</w:t>
            </w:r>
          </w:p>
        </w:tc>
        <w:tc>
          <w:tcPr>
            <w:tcW w:w="1083" w:type="dxa"/>
          </w:tcPr>
          <w:p w:rsidR="00D121FB" w:rsidRDefault="00D121FB" w:rsidP="00322DE1">
            <w:pPr>
              <w:rPr>
                <w:rFonts w:cs="Times New Roman"/>
                <w:szCs w:val="24"/>
              </w:rPr>
            </w:pPr>
            <w:r>
              <w:rPr>
                <w:rFonts w:cs="Times New Roman"/>
                <w:szCs w:val="24"/>
              </w:rPr>
              <w:t>False</w:t>
            </w:r>
          </w:p>
        </w:tc>
        <w:tc>
          <w:tcPr>
            <w:tcW w:w="937" w:type="dxa"/>
          </w:tcPr>
          <w:p w:rsidR="00D121FB" w:rsidRDefault="00D121FB" w:rsidP="00322DE1">
            <w:pPr>
              <w:rPr>
                <w:rFonts w:cs="Times New Roman"/>
                <w:szCs w:val="24"/>
              </w:rPr>
            </w:pPr>
            <w:r>
              <w:rPr>
                <w:rFonts w:cs="Times New Roman"/>
                <w:szCs w:val="24"/>
              </w:rPr>
              <w:t>True</w:t>
            </w:r>
          </w:p>
        </w:tc>
        <w:tc>
          <w:tcPr>
            <w:tcW w:w="1323" w:type="dxa"/>
          </w:tcPr>
          <w:p w:rsidR="00D121FB" w:rsidRDefault="00D121FB" w:rsidP="00322DE1">
            <w:pPr>
              <w:rPr>
                <w:rFonts w:cs="Times New Roman"/>
                <w:szCs w:val="24"/>
              </w:rPr>
            </w:pPr>
            <w:r>
              <w:rPr>
                <w:rFonts w:cs="Times New Roman"/>
                <w:szCs w:val="24"/>
              </w:rPr>
              <w:t>True</w:t>
            </w:r>
          </w:p>
        </w:tc>
        <w:tc>
          <w:tcPr>
            <w:tcW w:w="1229" w:type="dxa"/>
          </w:tcPr>
          <w:p w:rsidR="00D121FB" w:rsidRDefault="00D121FB" w:rsidP="00322DE1">
            <w:pPr>
              <w:rPr>
                <w:rFonts w:cs="Times New Roman"/>
                <w:szCs w:val="24"/>
              </w:rPr>
            </w:pPr>
            <w:r>
              <w:rPr>
                <w:rFonts w:cs="Times New Roman"/>
                <w:szCs w:val="24"/>
              </w:rPr>
              <w:t>True</w:t>
            </w:r>
          </w:p>
        </w:tc>
        <w:tc>
          <w:tcPr>
            <w:tcW w:w="1562" w:type="dxa"/>
          </w:tcPr>
          <w:p w:rsidR="00D121FB" w:rsidRDefault="00D121FB" w:rsidP="00144027">
            <w:pPr>
              <w:keepNext/>
              <w:rPr>
                <w:rFonts w:cs="Times New Roman"/>
                <w:szCs w:val="24"/>
              </w:rPr>
            </w:pPr>
            <w:r>
              <w:rPr>
                <w:rFonts w:cs="Times New Roman"/>
                <w:szCs w:val="24"/>
              </w:rPr>
              <w:t>True</w:t>
            </w:r>
          </w:p>
        </w:tc>
      </w:tr>
    </w:tbl>
    <w:p w:rsidR="00144027" w:rsidRPr="00144027" w:rsidRDefault="00144027">
      <w:pPr>
        <w:pStyle w:val="Caption"/>
        <w:rPr>
          <w:lang w:val="en-US"/>
        </w:rPr>
      </w:pPr>
      <w:bookmarkStart w:id="83" w:name="_Toc310172302"/>
      <w:r>
        <w:t xml:space="preserve">Bảng </w:t>
      </w:r>
      <w:r>
        <w:fldChar w:fldCharType="begin"/>
      </w:r>
      <w:r>
        <w:instrText xml:space="preserve"> SEQ Bảng \* ARABIC </w:instrText>
      </w:r>
      <w:r>
        <w:fldChar w:fldCharType="separate"/>
      </w:r>
      <w:r>
        <w:t>8</w:t>
      </w:r>
      <w:r>
        <w:fldChar w:fldCharType="end"/>
      </w:r>
      <w:r>
        <w:rPr>
          <w:lang w:val="en-US"/>
        </w:rPr>
        <w:t xml:space="preserve">. </w:t>
      </w:r>
      <w:r>
        <w:rPr>
          <w:rFonts w:cs="Times New Roman"/>
          <w:sz w:val="24"/>
          <w:szCs w:val="24"/>
          <w:lang w:val="en-US"/>
        </w:rPr>
        <w:t>K</w:t>
      </w:r>
      <w:r>
        <w:rPr>
          <w:rFonts w:cs="Times New Roman"/>
          <w:sz w:val="24"/>
          <w:szCs w:val="24"/>
        </w:rPr>
        <w:t>ết quả sau khi Pivot Transformation</w:t>
      </w:r>
      <w:bookmarkEnd w:id="83"/>
    </w:p>
    <w:p w:rsidR="008B6A80" w:rsidRDefault="00C141C9" w:rsidP="008B6A80">
      <w:pPr>
        <w:pStyle w:val="Heading2"/>
        <w:rPr>
          <w:lang w:val="en-US"/>
        </w:rPr>
      </w:pPr>
      <w:bookmarkStart w:id="84" w:name="_Toc310172251"/>
      <w:r>
        <w:rPr>
          <w:lang w:val="en-US"/>
        </w:rPr>
        <w:lastRenderedPageBreak/>
        <w:t xml:space="preserve">Phân lớp phân cấp </w:t>
      </w:r>
      <w:r w:rsidR="008B6A80">
        <w:rPr>
          <w:lang w:val="en-US"/>
        </w:rPr>
        <w:t>Taxonomy</w:t>
      </w:r>
      <w:bookmarkEnd w:id="84"/>
    </w:p>
    <w:p w:rsidR="007C6574" w:rsidRPr="007C6574" w:rsidRDefault="007C6574" w:rsidP="007C6574">
      <w:pPr>
        <w:pStyle w:val="Heading3"/>
        <w:rPr>
          <w:lang w:val="en-US"/>
        </w:rPr>
      </w:pPr>
      <w:bookmarkStart w:id="85" w:name="_Toc310172252"/>
      <w:r w:rsidRPr="007C6574">
        <w:rPr>
          <w:lang w:val="en-US"/>
        </w:rPr>
        <w:t>Tổng quan về taxonomy</w:t>
      </w:r>
      <w:bookmarkEnd w:id="85"/>
    </w:p>
    <w:p w:rsidR="000F3A6F" w:rsidRDefault="00C141C9" w:rsidP="00D9781D">
      <w:pPr>
        <w:ind w:firstLine="576"/>
        <w:rPr>
          <w:lang w:val="en-US"/>
        </w:rPr>
      </w:pPr>
      <w:r>
        <w:rPr>
          <w:lang w:val="en-US"/>
        </w:rPr>
        <w:t>Phân lớp là quá trình gán tự động một đối tượng vào một hoặc nhiều lớp cho trước. Trong trường hợp số lượng các lớp lớn, bài toán sẽ trở nên phức tạp hơn, chính vì vậy, khi tiến hành phân lớp thường cho kết quả có độ chính xác không cao. Một vấn đề được đặt ra là cần phân lớp những kỹ năng, kinh nghiệm</w:t>
      </w:r>
      <w:r w:rsidR="004519A3">
        <w:rPr>
          <w:lang w:val="en-US"/>
        </w:rPr>
        <w:t xml:space="preserve"> của người tìm việc</w:t>
      </w:r>
      <w:r>
        <w:rPr>
          <w:lang w:val="en-US"/>
        </w:rPr>
        <w:t xml:space="preserve"> hay những yêu cầu công việc của nhà tuyển dụng</w:t>
      </w:r>
      <w:r w:rsidR="004519A3">
        <w:rPr>
          <w:lang w:val="en-US"/>
        </w:rPr>
        <w:t xml:space="preserve"> sử dụng cấu trúc phân cấp.</w:t>
      </w:r>
    </w:p>
    <w:p w:rsidR="004519A3" w:rsidRDefault="004519A3" w:rsidP="00D9781D">
      <w:pPr>
        <w:ind w:firstLine="576"/>
        <w:rPr>
          <w:lang w:val="en-US"/>
        </w:rPr>
      </w:pPr>
      <w:r>
        <w:rPr>
          <w:lang w:val="en-US"/>
        </w:rPr>
        <w:t>V</w:t>
      </w:r>
      <w:r w:rsidR="00D9781D">
        <w:rPr>
          <w:lang w:val="en-US"/>
        </w:rPr>
        <w:t>à</w:t>
      </w:r>
      <w:r>
        <w:rPr>
          <w:lang w:val="en-US"/>
        </w:rPr>
        <w:t xml:space="preserve">o những năm 90 của thế kỷ XX, khái niệm taxonomy được sử dụng trong nhiều lĩnh vực khác nhau như khoa học xã hội, tâm lý học và công nghệ thông tin… để thiết lập sử trùng hợp giữa thuật ngữ của người sử dụng và thuật ngữ của hệ thống. </w:t>
      </w:r>
      <w:r w:rsidR="00AA66C8">
        <w:rPr>
          <w:lang w:val="en-US"/>
        </w:rPr>
        <w:t>Các chuyên gia đầu tiên phát triển cấu trúc hệ thống web đã dùng thuật ngữ taxonomy để nói đến việc tổ chức nội dung các trang web. Kể từ đó, khái niệm taxonomy được sử dụng rộng rãi với mục đích này.</w:t>
      </w:r>
    </w:p>
    <w:p w:rsidR="00AA66C8" w:rsidRDefault="00AA66C8" w:rsidP="000F3A6F">
      <w:pPr>
        <w:rPr>
          <w:lang w:val="en-US"/>
        </w:rPr>
      </w:pPr>
      <w:r>
        <w:rPr>
          <w:lang w:val="en-US"/>
        </w:rPr>
        <w:t>Do được sử dụng trong nhiều lĩnh vực khác nhau, nên cũng có nhiều định nghĩ về taxonomy. Từ năm 2000 đến 2005 có hơn 36 định nghĩa khác nhau, dựa theo tài liệu của Hypertext</w:t>
      </w:r>
      <w:r>
        <w:rPr>
          <w:rStyle w:val="FootnoteReference"/>
          <w:lang w:val="en-US"/>
        </w:rPr>
        <w:footnoteReference w:id="1"/>
      </w:r>
      <w:r>
        <w:rPr>
          <w:lang w:val="en-US"/>
        </w:rPr>
        <w:t xml:space="preserve"> chúng tôi định nghĩa taxonomy như sau:</w:t>
      </w:r>
    </w:p>
    <w:p w:rsidR="00AA66C8" w:rsidRPr="0034686C" w:rsidRDefault="00AA66C8" w:rsidP="00D9781D">
      <w:pPr>
        <w:ind w:firstLine="720"/>
        <w:rPr>
          <w:b/>
          <w:i/>
          <w:lang w:val="en-US"/>
        </w:rPr>
      </w:pPr>
      <w:r w:rsidRPr="0034686C">
        <w:rPr>
          <w:b/>
          <w:i/>
          <w:lang w:val="en-US"/>
        </w:rPr>
        <w:t>Taxonomy là sự phân loại toàn bộ thông tin trong một hế thống có phân cấp, sự phân loại này theo một mối quan hệ có trước của các thực thể trong thế giới thực mà nó biểu diễn.</w:t>
      </w:r>
    </w:p>
    <w:p w:rsidR="005C1261" w:rsidRDefault="005C1261" w:rsidP="0034686C">
      <w:pPr>
        <w:ind w:firstLine="720"/>
        <w:rPr>
          <w:lang w:val="en-US"/>
        </w:rPr>
      </w:pPr>
      <w:r w:rsidRPr="005C1261">
        <w:rPr>
          <w:lang w:val="en-US"/>
        </w:rPr>
        <w:t>Một taxonomy thường được mô tả với gốc ở trên cùng, mỗi nút của taxonomy –</w:t>
      </w:r>
      <w:r>
        <w:rPr>
          <w:lang w:val="en-US"/>
        </w:rPr>
        <w:t xml:space="preserve"> </w:t>
      </w:r>
      <w:r w:rsidRPr="005C1261">
        <w:rPr>
          <w:lang w:val="en-US"/>
        </w:rPr>
        <w:t>bao gồm cả gốc – là một thực thể thông tin đại diện cho một thực thể trong th</w:t>
      </w:r>
      <w:r w:rsidRPr="005C1261">
        <w:rPr>
          <w:rFonts w:eastAsia="MingLiU"/>
          <w:lang w:val="en-US"/>
        </w:rPr>
        <w:t>ế</w:t>
      </w:r>
      <w:r w:rsidRPr="005C1261">
        <w:rPr>
          <w:lang w:val="en-US"/>
        </w:rPr>
        <w:t xml:space="preserve"> giới</w:t>
      </w:r>
      <w:r>
        <w:rPr>
          <w:lang w:val="en-US"/>
        </w:rPr>
        <w:t xml:space="preserve"> </w:t>
      </w:r>
      <w:r w:rsidRPr="005C1261">
        <w:rPr>
          <w:lang w:val="en-US"/>
        </w:rPr>
        <w:t xml:space="preserve">thực. Giữa các nút trong taxonomy có một mối quan hệ đặc biệt gọi là </w:t>
      </w:r>
      <w:r w:rsidRPr="005C1261">
        <w:rPr>
          <w:b/>
          <w:bCs/>
          <w:i/>
          <w:iCs/>
          <w:lang w:val="en-US"/>
        </w:rPr>
        <w:t>is</w:t>
      </w:r>
      <w:r>
        <w:rPr>
          <w:b/>
          <w:bCs/>
          <w:i/>
          <w:iCs/>
          <w:lang w:val="en-US"/>
        </w:rPr>
        <w:t xml:space="preserve"> </w:t>
      </w:r>
      <w:r w:rsidRPr="005C1261">
        <w:rPr>
          <w:b/>
          <w:bCs/>
          <w:i/>
          <w:iCs/>
          <w:lang w:val="en-US"/>
        </w:rPr>
        <w:t xml:space="preserve">subclassification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 xml:space="preserve">t từ nút con lên nút cha hoặc là </w:t>
      </w:r>
      <w:r w:rsidRPr="005C1261">
        <w:rPr>
          <w:b/>
          <w:bCs/>
          <w:i/>
          <w:iCs/>
          <w:lang w:val="en-US"/>
        </w:rPr>
        <w:t>is</w:t>
      </w:r>
      <w:r>
        <w:rPr>
          <w:b/>
          <w:bCs/>
          <w:i/>
          <w:iCs/>
          <w:lang w:val="en-US"/>
        </w:rPr>
        <w:t xml:space="preserve"> </w:t>
      </w:r>
      <w:r w:rsidRPr="005C1261">
        <w:rPr>
          <w:b/>
          <w:bCs/>
          <w:i/>
          <w:iCs/>
          <w:lang w:val="en-US"/>
        </w:rPr>
        <w:t xml:space="preserve">superclassification of </w:t>
      </w:r>
      <w:r w:rsidRPr="005C1261">
        <w:rPr>
          <w:lang w:val="en-US"/>
        </w:rPr>
        <w:t>n</w:t>
      </w:r>
      <w:r w:rsidRPr="005C1261">
        <w:rPr>
          <w:rFonts w:eastAsia="MingLiU"/>
          <w:lang w:val="en-US"/>
        </w:rPr>
        <w:t>ế</w:t>
      </w:r>
      <w:r w:rsidRPr="005C1261">
        <w:rPr>
          <w:lang w:val="en-US"/>
        </w:rPr>
        <w:t>u hướng liên k</w:t>
      </w:r>
      <w:r w:rsidRPr="005C1261">
        <w:rPr>
          <w:rFonts w:eastAsia="MingLiU"/>
          <w:lang w:val="en-US"/>
        </w:rPr>
        <w:t>ế</w:t>
      </w:r>
      <w:r w:rsidRPr="005C1261">
        <w:rPr>
          <w:lang w:val="en-US"/>
        </w:rPr>
        <w:t>t từ nút cha xuống nút con. Đôi khi những</w:t>
      </w:r>
      <w:r>
        <w:rPr>
          <w:lang w:val="en-US"/>
        </w:rPr>
        <w:t xml:space="preserve"> </w:t>
      </w:r>
      <w:r w:rsidRPr="005C1261">
        <w:rPr>
          <w:lang w:val="en-US"/>
        </w:rPr>
        <w:t xml:space="preserve">quan hệ này được xác định một cách chặt chẽ hơn là </w:t>
      </w:r>
      <w:r w:rsidRPr="005C1261">
        <w:rPr>
          <w:b/>
          <w:bCs/>
          <w:i/>
          <w:iCs/>
          <w:lang w:val="en-US"/>
        </w:rPr>
        <w:t xml:space="preserve">is subclass of </w:t>
      </w:r>
      <w:r w:rsidRPr="005C1261">
        <w:rPr>
          <w:lang w:val="en-US"/>
        </w:rPr>
        <w:t xml:space="preserve">hoặc </w:t>
      </w:r>
      <w:r w:rsidRPr="005C1261">
        <w:rPr>
          <w:b/>
          <w:bCs/>
          <w:i/>
          <w:iCs/>
          <w:lang w:val="en-US"/>
        </w:rPr>
        <w:t>is superclass</w:t>
      </w:r>
      <w:r>
        <w:rPr>
          <w:b/>
          <w:bCs/>
          <w:i/>
          <w:iCs/>
          <w:lang w:val="en-US"/>
        </w:rPr>
        <w:t xml:space="preserve"> </w:t>
      </w:r>
      <w:r w:rsidRPr="005C1261">
        <w:rPr>
          <w:b/>
          <w:bCs/>
          <w:i/>
          <w:iCs/>
          <w:lang w:val="en-US"/>
        </w:rPr>
        <w:t>of</w:t>
      </w:r>
      <w:r w:rsidRPr="005C1261">
        <w:rPr>
          <w:lang w:val="en-US"/>
        </w:rPr>
        <w:t>, n</w:t>
      </w:r>
      <w:r w:rsidRPr="005C1261">
        <w:rPr>
          <w:rFonts w:eastAsia="MingLiU"/>
          <w:lang w:val="en-US"/>
        </w:rPr>
        <w:t>ế</w:t>
      </w:r>
      <w:r w:rsidRPr="005C1261">
        <w:rPr>
          <w:lang w:val="en-US"/>
        </w:rPr>
        <w:t>u thực thể thông tin là một lớp đối tượng.</w:t>
      </w:r>
    </w:p>
    <w:p w:rsidR="00D9781D" w:rsidRDefault="00D9781D" w:rsidP="00D9781D">
      <w:pPr>
        <w:ind w:firstLine="720"/>
        <w:rPr>
          <w:lang w:val="en-US"/>
        </w:rPr>
      </w:pPr>
      <w:r>
        <w:rPr>
          <w:lang w:val="en-US"/>
        </w:rPr>
        <w:t>Ví dụ sau đây m</w:t>
      </w:r>
      <w:r w:rsidRPr="00D9781D">
        <w:rPr>
          <w:lang w:val="en-US"/>
        </w:rPr>
        <w:t xml:space="preserve">ô tả một taxonomy đơn giản gồm lớp Person, lớp con của nó là Employee, Manager; Lớp cha của Person là Agent. Khi đi lên từ gốc của taxonomy, các thực thể </w:t>
      </w:r>
      <w:r>
        <w:rPr>
          <w:lang w:val="en-US"/>
        </w:rPr>
        <w:t>khái quát</w:t>
      </w:r>
      <w:r w:rsidRPr="00D9781D">
        <w:rPr>
          <w:lang w:val="en-US"/>
        </w:rPr>
        <w:t xml:space="preserve"> hơn. Khi đi xuống những lá ở cuối, thực thể xác định rõ ràng hơn. Ví dụ, Agent chung chung hơn Person, Employee cụ thể hơn Person.</w:t>
      </w:r>
    </w:p>
    <w:p w:rsidR="00A172C6" w:rsidRDefault="00A172C6" w:rsidP="00A172C6">
      <w:pPr>
        <w:keepNext/>
      </w:pPr>
      <w:r>
        <w:rPr>
          <w:lang w:val="en-US"/>
        </w:rPr>
        <w:lastRenderedPageBreak/>
        <w:drawing>
          <wp:inline distT="0" distB="0" distL="0" distR="0" wp14:anchorId="484E9665" wp14:editId="09EC8DB7">
            <wp:extent cx="5724525" cy="342707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300" cy="3432926"/>
                    </a:xfrm>
                    <a:prstGeom prst="rect">
                      <a:avLst/>
                    </a:prstGeom>
                    <a:noFill/>
                  </pic:spPr>
                </pic:pic>
              </a:graphicData>
            </a:graphic>
          </wp:inline>
        </w:drawing>
      </w:r>
    </w:p>
    <w:p w:rsidR="00057E07" w:rsidRPr="00A172C6" w:rsidRDefault="00A172C6" w:rsidP="00A172C6">
      <w:pPr>
        <w:pStyle w:val="Caption"/>
        <w:rPr>
          <w:lang w:val="en-US"/>
        </w:rPr>
      </w:pPr>
      <w:bookmarkStart w:id="86" w:name="_Toc310172294"/>
      <w:r>
        <w:t xml:space="preserve">Hình </w:t>
      </w:r>
      <w:r>
        <w:fldChar w:fldCharType="begin"/>
      </w:r>
      <w:r>
        <w:instrText xml:space="preserve"> SEQ Hình \* ARABIC </w:instrText>
      </w:r>
      <w:r>
        <w:fldChar w:fldCharType="separate"/>
      </w:r>
      <w:r>
        <w:t>15</w:t>
      </w:r>
      <w:r>
        <w:fldChar w:fldCharType="end"/>
      </w:r>
      <w:r>
        <w:rPr>
          <w:lang w:val="en-US"/>
        </w:rPr>
        <w:t>. Ví dụ về một taxonomy đơn giản</w:t>
      </w:r>
      <w:bookmarkEnd w:id="86"/>
    </w:p>
    <w:p w:rsidR="003450E3" w:rsidRPr="003450E3" w:rsidRDefault="003450E3" w:rsidP="003450E3">
      <w:pPr>
        <w:ind w:firstLine="720"/>
        <w:rPr>
          <w:lang w:val="en-US"/>
        </w:rPr>
      </w:pPr>
      <w:r w:rsidRPr="003450E3">
        <w:rPr>
          <w:lang w:val="en-US"/>
        </w:rPr>
        <w:t xml:space="preserve">Taxonomy </w:t>
      </w:r>
      <w:r>
        <w:rPr>
          <w:lang w:val="en-US"/>
        </w:rPr>
        <w:t>thể hiện ưu điểm trong</w:t>
      </w:r>
      <w:r w:rsidRPr="003450E3">
        <w:rPr>
          <w:lang w:val="en-US"/>
        </w:rPr>
        <w:t xml:space="preserve"> việc phân lớp thực thể thông tin theo ngữ nghĩa, chúng thiết lập một quan hệ ngữ nghĩa đơn giản để phân biệt giữa các đối tượng trong một miền thông tin.</w:t>
      </w:r>
    </w:p>
    <w:p w:rsidR="003450E3" w:rsidRDefault="003450E3" w:rsidP="003450E3">
      <w:pPr>
        <w:ind w:firstLine="720"/>
        <w:rPr>
          <w:lang w:val="en-US"/>
        </w:rPr>
      </w:pPr>
      <w:r w:rsidRPr="003450E3">
        <w:rPr>
          <w:lang w:val="en-US"/>
        </w:rPr>
        <w:t xml:space="preserve">Taxonomy đóng vai trò rất quan trọng trong việc tổ chức thông tin và tổ chức tri thức. Nó được sử dụng chủ yếu để giúp cho việc tìm kiếm và duyệt thông tin thuận lợi và nhanh chóng hơn, đặc biệt khi </w:t>
      </w:r>
      <w:r w:rsidR="00C71477">
        <w:rPr>
          <w:lang w:val="en-US"/>
        </w:rPr>
        <w:t xml:space="preserve">chúng </w:t>
      </w:r>
      <w:r w:rsidRPr="003450E3">
        <w:rPr>
          <w:lang w:val="en-US"/>
        </w:rPr>
        <w:t>ta chỉ có những thông tin chung chung về vấn đề cần</w:t>
      </w:r>
      <w:r>
        <w:rPr>
          <w:lang w:val="en-US"/>
        </w:rPr>
        <w:t xml:space="preserve"> </w:t>
      </w:r>
      <w:r w:rsidRPr="003450E3">
        <w:rPr>
          <w:lang w:val="en-US"/>
        </w:rPr>
        <w:t>tìm kiếm. Khi tìm kiếm trên Internet, nếu sử dụng từ khoá để tìm kiếm thông tin, kết quả trả về có thể từ vài nghìn đến vài chục nghìn tài liệu về các chủ đề khác nhau. Sử dụng taxonomy để tìm kiếm và duyệt thông tin sẽ tiết kiệm được rất nhiều thời gian</w:t>
      </w:r>
      <w:r>
        <w:rPr>
          <w:lang w:val="en-US"/>
        </w:rPr>
        <w:t xml:space="preserve"> </w:t>
      </w:r>
      <w:r w:rsidRPr="003450E3">
        <w:rPr>
          <w:lang w:val="en-US"/>
        </w:rPr>
        <w:t>cho người dùng để tìm được thông tin cần thiết. Đồng thời, taxonomy cho phép các máy tìm kiếm và các ứng dụng có thể dễ dàng tìm được các thực thể thông tin nhanh và chính xác hơn nhiều.</w:t>
      </w:r>
    </w:p>
    <w:p w:rsidR="007C6574" w:rsidRPr="007C6574" w:rsidRDefault="007C6574" w:rsidP="007C6574">
      <w:pPr>
        <w:pStyle w:val="Heading3"/>
        <w:rPr>
          <w:lang w:val="en-US"/>
        </w:rPr>
      </w:pPr>
      <w:bookmarkStart w:id="87" w:name="_Toc310172253"/>
      <w:r>
        <w:rPr>
          <w:lang w:val="en-US"/>
        </w:rPr>
        <w:t>Ứng dụng taxonomy vào bài toán</w:t>
      </w:r>
      <w:bookmarkEnd w:id="87"/>
    </w:p>
    <w:p w:rsidR="007C6574" w:rsidRDefault="007C6574" w:rsidP="007C6574">
      <w:pPr>
        <w:rPr>
          <w:lang w:val="en-US"/>
        </w:rPr>
      </w:pPr>
    </w:p>
    <w:p w:rsidR="003450E3" w:rsidRDefault="003450E3" w:rsidP="005C1261">
      <w:pPr>
        <w:rPr>
          <w:lang w:val="en-US"/>
        </w:rPr>
      </w:pPr>
    </w:p>
    <w:p w:rsidR="008B6A80" w:rsidRDefault="008B6A80" w:rsidP="005C1261">
      <w:pPr>
        <w:rPr>
          <w:lang w:val="en-US"/>
        </w:rPr>
      </w:pPr>
      <w:r>
        <w:rPr>
          <w:lang w:val="en-US"/>
        </w:rPr>
        <w:t>Phân loại tag</w:t>
      </w:r>
    </w:p>
    <w:p w:rsidR="00462AE2" w:rsidRDefault="00102DBA" w:rsidP="00462AE2">
      <w:pPr>
        <w:pStyle w:val="Heading1"/>
        <w:rPr>
          <w:lang w:val="en-US"/>
        </w:rPr>
      </w:pPr>
      <w:bookmarkStart w:id="88" w:name="_Toc310172254"/>
      <w:bookmarkEnd w:id="8"/>
      <w:bookmarkEnd w:id="9"/>
      <w:r>
        <w:rPr>
          <w:lang w:val="en-US"/>
        </w:rPr>
        <w:lastRenderedPageBreak/>
        <w:t>Kiến trúc cổng thông tin tìm việc JobZoom</w:t>
      </w:r>
      <w:bookmarkEnd w:id="88"/>
    </w:p>
    <w:p w:rsidR="00102DBA" w:rsidRDefault="00102DBA" w:rsidP="00462AE2">
      <w:pPr>
        <w:pStyle w:val="Heading2"/>
        <w:rPr>
          <w:lang w:val="en-US"/>
        </w:rPr>
      </w:pPr>
      <w:bookmarkStart w:id="89" w:name="_Toc310172255"/>
      <w:r>
        <w:rPr>
          <w:lang w:val="en-US"/>
        </w:rPr>
        <w:t>Điều kiện ra đời</w:t>
      </w:r>
      <w:bookmarkEnd w:id="89"/>
    </w:p>
    <w:p w:rsidR="00FE1AFD" w:rsidRDefault="00FE1AFD" w:rsidP="00FE1AFD">
      <w:pPr>
        <w:ind w:firstLine="432"/>
        <w:rPr>
          <w:lang w:val="en-US"/>
        </w:rPr>
      </w:pPr>
      <w:r>
        <w:rPr>
          <w:lang w:val="en-US"/>
        </w:rPr>
        <w:t xml:space="preserve">Ngày nay, internet đã dần chiếm hữu cuộc sống hiện tại, hết thảy mọi việc đều được “số hoá” cũng là lúc tuyển dụng và người tìm việc đều chọn các website tìm việc làm cầu nối cho mình. </w:t>
      </w:r>
    </w:p>
    <w:p w:rsidR="00FE1AFD" w:rsidRDefault="00FE1AFD" w:rsidP="00FE1AFD">
      <w:pPr>
        <w:ind w:firstLine="432"/>
        <w:rPr>
          <w:lang w:val="en-US"/>
        </w:rPr>
      </w:pPr>
      <w:r>
        <w:t>Theo số liệu thống kê của tổ chức Internet Usage World Stats</w:t>
      </w:r>
      <w:r>
        <w:rPr>
          <w:rStyle w:val="FootnoteReference"/>
        </w:rPr>
        <w:footnoteReference w:id="2"/>
      </w:r>
      <w:r>
        <w:t xml:space="preserve">, tính đến nay có hơn </w:t>
      </w:r>
      <w:r>
        <w:rPr>
          <w:lang w:val="en-US"/>
        </w:rPr>
        <w:t>2,1</w:t>
      </w:r>
      <w:r>
        <w:t xml:space="preserve"> tỉ người trên thế giới sử dụng Internet</w:t>
      </w:r>
      <w:r>
        <w:rPr>
          <w:lang w:val="en-US"/>
        </w:rPr>
        <w:t>. Bên cạnh đó, nghiên cứu về người tiêu dùng do Mintel International Group Ltd. (tổ chức quốc tế chuyên nghiên cứu về thị trường và người tiêu dùng) tiến hành cho thấy có đến 30% số người dùng Internet đã tham khảo các website tuyển dụng trực tuyến để tìm kiếm thông tin về việc làm. Chúng ta có thể thấy xu hướng tìm việc trực tuyến đang ngày càng phát triển với tốc độc rất nhanh.</w:t>
      </w:r>
    </w:p>
    <w:p w:rsidR="00FE1AFD" w:rsidRDefault="00FE1AFD" w:rsidP="00FE1AFD">
      <w:pPr>
        <w:ind w:firstLine="432"/>
        <w:rPr>
          <w:lang w:val="en-US"/>
        </w:rPr>
      </w:pPr>
      <w:r>
        <w:rPr>
          <w:lang w:val="en-US"/>
        </w:rPr>
        <w:t>Việt Nam là quốc gia đang phát triển với dân số trên 90 triệu người với trên 28,6 triệu người sử dụng internet chiếm khoảng 31,6% dân số (2011)</w:t>
      </w:r>
      <w:r>
        <w:rPr>
          <w:rStyle w:val="FootnoteReference"/>
          <w:lang w:val="en-US"/>
        </w:rPr>
        <w:footnoteReference w:id="3"/>
      </w:r>
      <w:r>
        <w:rPr>
          <w:lang w:val="en-US"/>
        </w:rPr>
        <w:t xml:space="preserve">. </w:t>
      </w:r>
      <w:r>
        <w:t>Các trang web về lao động việc làm ra đời đã</w:t>
      </w:r>
      <w:r>
        <w:rPr>
          <w:lang w:val="en-US"/>
        </w:rPr>
        <w:t xml:space="preserve"> ngày càng</w:t>
      </w:r>
      <w:r>
        <w:t xml:space="preserve"> đem lại nhiều thông tin tổng hợp, đa dạng về công việc, mở ra những cơ hội lớn hơn cho người tìm việc, đồng thời giúp doanh nghiệp giải quyết nhu cầu nhân sự nhanh chóng và hiệu quả hơn.</w:t>
      </w:r>
      <w:r>
        <w:rPr>
          <w:lang w:val="en-US"/>
        </w:rPr>
        <w:t xml:space="preserve"> Tuy nhiên, thực trạng chung của các website tìm việc hiện nay chưa ứng dụng triệt để khai thác dữ liệu trong việc việc gợi ý người dùng viết CV hay hỗ trợ doanh nghiệp trong việc đánh giá ứng viên thông qua thông tin ứng viên cung cấp. Để góp phần đáp ứng những yêu cầu thực tiễn này, đề tài “</w:t>
      </w:r>
      <w:r w:rsidRPr="00100C48">
        <w:rPr>
          <w:b/>
          <w:lang w:val="en-US"/>
        </w:rPr>
        <w:t>xây dựng kiến trúc hệ thống cổng thông tin tìm việc</w:t>
      </w:r>
      <w:r>
        <w:rPr>
          <w:lang w:val="en-US"/>
        </w:rPr>
        <w:t>” được ra đời.</w:t>
      </w:r>
    </w:p>
    <w:p w:rsidR="00AC6CA5" w:rsidRDefault="00AC6CA5" w:rsidP="00FE1AFD">
      <w:pPr>
        <w:ind w:firstLine="432"/>
        <w:rPr>
          <w:lang w:val="en-US"/>
        </w:rPr>
      </w:pPr>
      <w:r>
        <w:rPr>
          <w:lang w:val="en-US"/>
        </w:rPr>
        <w:t xml:space="preserve">JobZoom framework được phát triển dựa theo phần </w:t>
      </w:r>
      <w:r>
        <w:rPr>
          <w:lang w:val="en-US"/>
        </w:rPr>
        <w:fldChar w:fldCharType="begin"/>
      </w:r>
      <w:r>
        <w:rPr>
          <w:lang w:val="en-US"/>
        </w:rPr>
        <w:instrText xml:space="preserve"> REF _Ref310172123 \w \h </w:instrText>
      </w:r>
      <w:r>
        <w:rPr>
          <w:lang w:val="en-US"/>
        </w:rPr>
      </w:r>
      <w:r>
        <w:rPr>
          <w:lang w:val="en-US"/>
        </w:rPr>
        <w:fldChar w:fldCharType="separate"/>
      </w:r>
      <w:r>
        <w:rPr>
          <w:lang w:val="en-US"/>
        </w:rPr>
        <w:t>3</w:t>
      </w:r>
      <w:r>
        <w:rPr>
          <w:lang w:val="en-US"/>
        </w:rPr>
        <w:fldChar w:fldCharType="end"/>
      </w:r>
      <w:r>
        <w:rPr>
          <w:lang w:val="en-US"/>
        </w:rPr>
        <w:t xml:space="preserve"> - </w:t>
      </w:r>
      <w:r>
        <w:rPr>
          <w:lang w:val="en-US"/>
        </w:rPr>
        <w:fldChar w:fldCharType="begin"/>
      </w:r>
      <w:r>
        <w:rPr>
          <w:lang w:val="en-US"/>
        </w:rPr>
        <w:instrText xml:space="preserve"> REF _Ref310172123 \h </w:instrText>
      </w:r>
      <w:r>
        <w:rPr>
          <w:lang w:val="en-US"/>
        </w:rPr>
      </w:r>
      <w:r>
        <w:rPr>
          <w:lang w:val="en-US"/>
        </w:rPr>
        <w:fldChar w:fldCharType="separate"/>
      </w:r>
      <w:r>
        <w:rPr>
          <w:lang w:val="en-US"/>
        </w:rPr>
        <w:t>Nền tảng kiến trúc</w:t>
      </w:r>
      <w:r>
        <w:rPr>
          <w:lang w:val="en-US"/>
        </w:rPr>
        <w:fldChar w:fldCharType="end"/>
      </w:r>
      <w:r>
        <w:rPr>
          <w:lang w:val="en-US"/>
        </w:rPr>
        <w:t>.</w:t>
      </w:r>
    </w:p>
    <w:p w:rsidR="00102DBA" w:rsidRDefault="00102DBA" w:rsidP="00102DBA">
      <w:pPr>
        <w:pStyle w:val="Heading2"/>
        <w:rPr>
          <w:lang w:val="en-US"/>
        </w:rPr>
      </w:pPr>
      <w:bookmarkStart w:id="90" w:name="_Toc310172256"/>
      <w:r>
        <w:rPr>
          <w:lang w:val="en-US"/>
        </w:rPr>
        <w:t>Mô hình kiến trúc khắc phục những điểm yếu của các website tìm việc hiện có</w:t>
      </w:r>
      <w:bookmarkEnd w:id="90"/>
    </w:p>
    <w:p w:rsidR="003241E3" w:rsidRPr="003241E3" w:rsidRDefault="004E5811" w:rsidP="003241E3">
      <w:pPr>
        <w:rPr>
          <w:lang w:val="en-US"/>
        </w:rPr>
      </w:pPr>
      <w:r>
        <w:rPr>
          <w:lang w:val="en-US"/>
        </w:rPr>
        <w:t>Job Zoom framework giải quyết những điểm yếu nào của các website tìm việc hiện tại</w:t>
      </w:r>
    </w:p>
    <w:p w:rsidR="00102DBA" w:rsidRDefault="00102DBA" w:rsidP="00102DBA">
      <w:pPr>
        <w:pStyle w:val="Heading2"/>
        <w:rPr>
          <w:lang w:val="en-US"/>
        </w:rPr>
      </w:pPr>
      <w:bookmarkStart w:id="91" w:name="_Toc310172257"/>
      <w:r>
        <w:rPr>
          <w:lang w:val="en-US"/>
        </w:rPr>
        <w:t>Kiến trúc framework</w:t>
      </w:r>
      <w:bookmarkEnd w:id="91"/>
    </w:p>
    <w:p w:rsidR="00463362" w:rsidRPr="00FF6A92" w:rsidRDefault="00102DBA" w:rsidP="00FF6A92">
      <w:pPr>
        <w:pStyle w:val="Heading3"/>
        <w:rPr>
          <w:lang w:val="en-US"/>
        </w:rPr>
      </w:pPr>
      <w:bookmarkStart w:id="92" w:name="_Toc310172258"/>
      <w:r>
        <w:rPr>
          <w:lang w:val="en-US"/>
        </w:rPr>
        <w:t>Kiến trúc tổng quan framework</w:t>
      </w:r>
      <w:bookmarkEnd w:id="92"/>
    </w:p>
    <w:p w:rsidR="00463362" w:rsidRPr="003241E3" w:rsidRDefault="00463362" w:rsidP="003241E3">
      <w:pPr>
        <w:rPr>
          <w:lang w:val="en-US"/>
        </w:rPr>
      </w:pPr>
    </w:p>
    <w:p w:rsidR="00102DBA" w:rsidRDefault="00102DBA" w:rsidP="00102DBA">
      <w:pPr>
        <w:pStyle w:val="Heading3"/>
        <w:rPr>
          <w:lang w:val="en-US"/>
        </w:rPr>
      </w:pPr>
      <w:bookmarkStart w:id="93" w:name="OLE_LINK15"/>
      <w:bookmarkStart w:id="94" w:name="OLE_LINK16"/>
      <w:bookmarkStart w:id="95" w:name="_Toc310172259"/>
      <w:r>
        <w:rPr>
          <w:lang w:val="en-US"/>
        </w:rPr>
        <w:t>Matching tool</w:t>
      </w:r>
      <w:bookmarkEnd w:id="95"/>
    </w:p>
    <w:p w:rsidR="000F0D6D" w:rsidRPr="000F0D6D" w:rsidRDefault="000F0D6D" w:rsidP="000F0D6D">
      <w:pPr>
        <w:rPr>
          <w:lang w:val="en-US"/>
        </w:rPr>
      </w:pPr>
      <w:r>
        <w:rPr>
          <w:lang w:val="en-US"/>
        </w:rPr>
        <w:t xml:space="preserve">+ </w:t>
      </w:r>
    </w:p>
    <w:bookmarkEnd w:id="93"/>
    <w:bookmarkEnd w:id="94"/>
    <w:p w:rsidR="00102DBA" w:rsidRDefault="00102DBA" w:rsidP="00102DBA">
      <w:pPr>
        <w:rPr>
          <w:lang w:val="en-US"/>
        </w:rPr>
      </w:pPr>
      <w:r>
        <w:rPr>
          <w:lang w:val="en-US"/>
        </w:rPr>
        <w:lastRenderedPageBreak/>
        <w:t>+</w:t>
      </w:r>
      <w:r w:rsidR="000F0D6D">
        <w:rPr>
          <w:lang w:val="en-US"/>
        </w:rPr>
        <w:t xml:space="preserve"> </w:t>
      </w:r>
      <w:r>
        <w:rPr>
          <w:lang w:val="en-US"/>
        </w:rPr>
        <w:t>Cách tính điểm</w:t>
      </w:r>
    </w:p>
    <w:p w:rsidR="00821D2F" w:rsidRPr="00102DBA" w:rsidRDefault="00821D2F" w:rsidP="00102DBA">
      <w:pPr>
        <w:rPr>
          <w:lang w:val="en-US"/>
        </w:rPr>
      </w:pPr>
    </w:p>
    <w:p w:rsidR="00821D2F" w:rsidRDefault="00821D2F" w:rsidP="00821D2F">
      <w:pPr>
        <w:pStyle w:val="Heading3"/>
        <w:rPr>
          <w:lang w:val="en-US"/>
        </w:rPr>
      </w:pPr>
      <w:bookmarkStart w:id="96" w:name="_Toc310172260"/>
      <w:r>
        <w:rPr>
          <w:lang w:val="en-US"/>
        </w:rPr>
        <w:t>Data mining</w:t>
      </w:r>
      <w:bookmarkEnd w:id="96"/>
    </w:p>
    <w:p w:rsidR="00A73702" w:rsidRPr="00A73702" w:rsidRDefault="00A73702" w:rsidP="00A73702">
      <w:pPr>
        <w:rPr>
          <w:lang w:val="en-US"/>
        </w:rPr>
      </w:pPr>
      <w:r>
        <w:rPr>
          <w:lang w:val="en-US"/>
        </w:rPr>
        <w:t>+ Decision tree</w:t>
      </w:r>
    </w:p>
    <w:p w:rsidR="00102DBA" w:rsidRDefault="00FF6A92" w:rsidP="009D5D45">
      <w:pPr>
        <w:rPr>
          <w:lang w:val="en-US"/>
        </w:rPr>
      </w:pPr>
      <w:r>
        <w:rPr>
          <w:lang w:val="en-US"/>
        </w:rPr>
        <w:t>+ Đảm bảo hiệu năng hệ thống.</w:t>
      </w:r>
    </w:p>
    <w:p w:rsidR="00FF6A92" w:rsidRDefault="00FF6A92" w:rsidP="009D5D45">
      <w:pPr>
        <w:rPr>
          <w:lang w:val="en-US"/>
        </w:rPr>
      </w:pPr>
      <w:r>
        <w:rPr>
          <w:lang w:val="en-US"/>
        </w:rPr>
        <w:t>Hệ thống tự động tạo view, khai thác dữ liệu và lưu dữ liệu vào kho để truy xuất nhanh chóng và dễ dàng. Quá trình này được thực hiện độc lập trên một máy chủ khác …</w:t>
      </w:r>
    </w:p>
    <w:p w:rsidR="00935813" w:rsidRDefault="0048771F" w:rsidP="00935813">
      <w:pPr>
        <w:pStyle w:val="Heading2"/>
        <w:rPr>
          <w:lang w:val="en-US"/>
        </w:rPr>
      </w:pPr>
      <w:bookmarkStart w:id="97" w:name="_Toc310172261"/>
      <w:r>
        <w:rPr>
          <w:lang w:val="en-US"/>
        </w:rPr>
        <w:t>Mô hình kiến trúc Job Zoom có nhiều ưu điểm vượt trội</w:t>
      </w:r>
      <w:bookmarkEnd w:id="97"/>
    </w:p>
    <w:p w:rsidR="0048771F" w:rsidRDefault="0048771F" w:rsidP="0048771F">
      <w:pPr>
        <w:pStyle w:val="Heading3"/>
        <w:rPr>
          <w:lang w:val="en-US"/>
        </w:rPr>
      </w:pPr>
      <w:bookmarkStart w:id="98" w:name="_Toc310172262"/>
      <w:r>
        <w:rPr>
          <w:lang w:val="en-US"/>
        </w:rPr>
        <w:t>Kiến trúc linh hoạt và khả năng mở rộng của framework</w:t>
      </w:r>
      <w:bookmarkEnd w:id="98"/>
    </w:p>
    <w:p w:rsidR="0048771F" w:rsidRDefault="0048771F" w:rsidP="0048771F">
      <w:pPr>
        <w:pStyle w:val="Heading4"/>
        <w:rPr>
          <w:lang w:val="en-US"/>
        </w:rPr>
      </w:pPr>
      <w:r>
        <w:rPr>
          <w:lang w:val="en-US"/>
        </w:rPr>
        <w:t>Interface minh chứng CV</w:t>
      </w:r>
    </w:p>
    <w:p w:rsidR="0048771F" w:rsidRDefault="0048771F" w:rsidP="0048771F">
      <w:pPr>
        <w:rPr>
          <w:lang w:val="en-US"/>
        </w:rPr>
      </w:pPr>
    </w:p>
    <w:p w:rsidR="00A87136" w:rsidRDefault="00A87136" w:rsidP="00A87136">
      <w:pPr>
        <w:pStyle w:val="Heading4"/>
        <w:rPr>
          <w:lang w:val="en-US"/>
        </w:rPr>
      </w:pPr>
      <w:r>
        <w:rPr>
          <w:lang w:val="en-US"/>
        </w:rPr>
        <w:t>Interface minh chứng yêu cầu công việc</w:t>
      </w:r>
    </w:p>
    <w:p w:rsidR="00A87136" w:rsidRPr="00B575A3" w:rsidRDefault="00A87136" w:rsidP="0048771F">
      <w:pPr>
        <w:rPr>
          <w:lang w:val="en-US"/>
        </w:rPr>
      </w:pPr>
    </w:p>
    <w:p w:rsidR="0048771F" w:rsidRDefault="0048771F" w:rsidP="0048771F">
      <w:pPr>
        <w:pStyle w:val="Heading4"/>
        <w:rPr>
          <w:lang w:val="en-US"/>
        </w:rPr>
      </w:pPr>
      <w:r>
        <w:rPr>
          <w:lang w:val="en-US"/>
        </w:rPr>
        <w:t>Interface semantic web</w:t>
      </w:r>
    </w:p>
    <w:p w:rsidR="0048771F" w:rsidRPr="00B575A3" w:rsidRDefault="0048771F" w:rsidP="0048771F">
      <w:pPr>
        <w:rPr>
          <w:lang w:val="en-US"/>
        </w:rPr>
      </w:pPr>
    </w:p>
    <w:p w:rsidR="0048771F" w:rsidRDefault="0048771F" w:rsidP="0048771F">
      <w:pPr>
        <w:pStyle w:val="Heading4"/>
        <w:rPr>
          <w:lang w:val="en-US"/>
        </w:rPr>
      </w:pPr>
      <w:r>
        <w:rPr>
          <w:lang w:val="en-US"/>
        </w:rPr>
        <w:t>Interface data mining</w:t>
      </w:r>
    </w:p>
    <w:p w:rsidR="0048771F" w:rsidRDefault="0048771F" w:rsidP="0048771F">
      <w:pPr>
        <w:rPr>
          <w:lang w:val="en-US"/>
        </w:rPr>
      </w:pPr>
      <w:r>
        <w:rPr>
          <w:lang w:val="en-US"/>
        </w:rPr>
        <w:t>Tuỳ thuộc vào điều kiện sẽ có cách mining khác nhau</w:t>
      </w:r>
    </w:p>
    <w:p w:rsidR="0048771F" w:rsidRPr="00B575A3" w:rsidRDefault="0048771F" w:rsidP="0048771F">
      <w:pPr>
        <w:rPr>
          <w:lang w:val="en-US"/>
        </w:rPr>
      </w:pPr>
    </w:p>
    <w:p w:rsidR="0048771F" w:rsidRDefault="0048771F" w:rsidP="0048771F">
      <w:pPr>
        <w:pStyle w:val="Heading3"/>
        <w:rPr>
          <w:lang w:val="en-US"/>
        </w:rPr>
      </w:pPr>
      <w:bookmarkStart w:id="99" w:name="_Toc310172263"/>
      <w:r>
        <w:rPr>
          <w:lang w:val="en-US"/>
        </w:rPr>
        <w:t>Khả năng ứng dụng vào những ngành nghề khác nhau</w:t>
      </w:r>
      <w:bookmarkEnd w:id="99"/>
    </w:p>
    <w:p w:rsidR="0048771F" w:rsidRPr="003241E3" w:rsidRDefault="0048771F" w:rsidP="0048771F">
      <w:pPr>
        <w:rPr>
          <w:lang w:val="en-US"/>
        </w:rPr>
      </w:pPr>
    </w:p>
    <w:p w:rsidR="0048771F" w:rsidRDefault="0048771F" w:rsidP="0048771F">
      <w:pPr>
        <w:pStyle w:val="Heading3"/>
        <w:rPr>
          <w:lang w:val="en-US"/>
        </w:rPr>
      </w:pPr>
      <w:bookmarkStart w:id="100" w:name="_Toc310172264"/>
      <w:r>
        <w:rPr>
          <w:lang w:val="en-US"/>
        </w:rPr>
        <w:t>Khả năng ứng dụng vào những lĩnh vực khác</w:t>
      </w:r>
      <w:bookmarkEnd w:id="100"/>
    </w:p>
    <w:p w:rsidR="0048771F" w:rsidRPr="0030697C" w:rsidRDefault="0048771F" w:rsidP="0048771F">
      <w:pPr>
        <w:rPr>
          <w:lang w:val="en-US"/>
        </w:rPr>
      </w:pPr>
    </w:p>
    <w:p w:rsidR="0048771F" w:rsidRDefault="0048771F" w:rsidP="0048771F">
      <w:pPr>
        <w:pStyle w:val="Heading3"/>
        <w:rPr>
          <w:lang w:val="en-US"/>
        </w:rPr>
      </w:pPr>
      <w:bookmarkStart w:id="101" w:name="_Toc310172265"/>
      <w:r>
        <w:rPr>
          <w:lang w:val="en-US"/>
        </w:rPr>
        <w:t>Triển khai nhanh chóng</w:t>
      </w:r>
      <w:bookmarkEnd w:id="101"/>
    </w:p>
    <w:p w:rsidR="0048771F" w:rsidRDefault="0048771F" w:rsidP="0048771F">
      <w:pPr>
        <w:rPr>
          <w:lang w:val="en-US"/>
        </w:rPr>
      </w:pPr>
      <w:r>
        <w:rPr>
          <w:lang w:val="en-US"/>
        </w:rPr>
        <w:t>Người dùng không cần thay đổi cấu trúc bảng trong database.</w:t>
      </w:r>
    </w:p>
    <w:p w:rsidR="0048771F" w:rsidRPr="00462AE2" w:rsidRDefault="0048771F" w:rsidP="0048771F">
      <w:pPr>
        <w:rPr>
          <w:lang w:val="en-US"/>
        </w:rPr>
      </w:pPr>
      <w:r>
        <w:rPr>
          <w:lang w:val="en-US"/>
        </w:rPr>
        <w:t>Cách triển khai: …</w:t>
      </w:r>
    </w:p>
    <w:p w:rsidR="0048771F" w:rsidRDefault="0048771F" w:rsidP="0048771F">
      <w:pPr>
        <w:pStyle w:val="Heading3"/>
        <w:rPr>
          <w:lang w:val="en-US"/>
        </w:rPr>
      </w:pPr>
      <w:bookmarkStart w:id="102" w:name="_Toc310172266"/>
      <w:r>
        <w:rPr>
          <w:lang w:val="en-US"/>
        </w:rPr>
        <w:t>Đảm bảo hiệu năng hệ thống</w:t>
      </w:r>
      <w:bookmarkEnd w:id="102"/>
    </w:p>
    <w:p w:rsidR="0048771F" w:rsidRPr="0048771F" w:rsidRDefault="000F3A6F" w:rsidP="0048771F">
      <w:pPr>
        <w:rPr>
          <w:lang w:val="en-US"/>
        </w:rPr>
      </w:pPr>
      <w:r>
        <w:rPr>
          <w:lang w:val="en-US"/>
        </w:rPr>
        <w:t>ADO.NET Entity Framework</w:t>
      </w:r>
      <w:r w:rsidR="00AE2487">
        <w:rPr>
          <w:lang w:val="en-US"/>
        </w:rPr>
        <w:t xml:space="preserve"> tốc độ so với Linq</w:t>
      </w:r>
    </w:p>
    <w:p w:rsidR="0048771F" w:rsidRPr="0048771F" w:rsidRDefault="0048771F" w:rsidP="0048771F">
      <w:pPr>
        <w:rPr>
          <w:lang w:val="en-US"/>
        </w:rPr>
      </w:pPr>
    </w:p>
    <w:p w:rsidR="00412F46" w:rsidRDefault="00412F46" w:rsidP="00412F46">
      <w:pPr>
        <w:pStyle w:val="Heading1"/>
        <w:rPr>
          <w:lang w:val="en-US"/>
        </w:rPr>
      </w:pPr>
      <w:bookmarkStart w:id="103" w:name="_Toc310172267"/>
      <w:r>
        <w:rPr>
          <w:lang w:val="en-US"/>
        </w:rPr>
        <w:lastRenderedPageBreak/>
        <w:t xml:space="preserve">So sánh Job Zoom với các website </w:t>
      </w:r>
      <w:r w:rsidR="00604CFE">
        <w:rPr>
          <w:lang w:val="en-US"/>
        </w:rPr>
        <w:t>tìm việc</w:t>
      </w:r>
      <w:r>
        <w:rPr>
          <w:lang w:val="en-US"/>
        </w:rPr>
        <w:t xml:space="preserve"> hiện tại</w:t>
      </w:r>
      <w:bookmarkEnd w:id="103"/>
    </w:p>
    <w:p w:rsidR="002D613D" w:rsidRDefault="00AE3181" w:rsidP="00A00BAF">
      <w:pPr>
        <w:pStyle w:val="Heading1"/>
        <w:rPr>
          <w:lang w:val="en-US"/>
        </w:rPr>
      </w:pPr>
      <w:bookmarkStart w:id="104" w:name="_Toc310172268"/>
      <w:r>
        <w:rPr>
          <w:lang w:val="en-US"/>
        </w:rPr>
        <w:t>Đánh giá và hướng phát triển</w:t>
      </w:r>
      <w:bookmarkEnd w:id="104"/>
    </w:p>
    <w:p w:rsidR="00A00BAF" w:rsidRDefault="003241E3" w:rsidP="00A00BAF">
      <w:pPr>
        <w:pStyle w:val="Heading2"/>
        <w:rPr>
          <w:lang w:val="en-US"/>
        </w:rPr>
      </w:pPr>
      <w:bookmarkStart w:id="105" w:name="_Toc310172269"/>
      <w:r>
        <w:rPr>
          <w:lang w:val="en-US"/>
        </w:rPr>
        <w:t>Những điểm làm được</w:t>
      </w:r>
      <w:bookmarkEnd w:id="105"/>
    </w:p>
    <w:p w:rsidR="003241E3" w:rsidRPr="003241E3" w:rsidRDefault="003241E3" w:rsidP="003241E3">
      <w:pPr>
        <w:rPr>
          <w:lang w:val="en-US"/>
        </w:rPr>
      </w:pPr>
    </w:p>
    <w:p w:rsidR="003241E3" w:rsidRDefault="003241E3" w:rsidP="003241E3">
      <w:pPr>
        <w:pStyle w:val="Heading2"/>
        <w:rPr>
          <w:lang w:val="en-US"/>
        </w:rPr>
      </w:pPr>
      <w:bookmarkStart w:id="106" w:name="_Toc310172270"/>
      <w:r>
        <w:rPr>
          <w:lang w:val="en-US"/>
        </w:rPr>
        <w:t>Những điểm hạn chế</w:t>
      </w:r>
      <w:bookmarkEnd w:id="106"/>
    </w:p>
    <w:p w:rsidR="003241E3" w:rsidRPr="003241E3" w:rsidRDefault="006B67A8" w:rsidP="003241E3">
      <w:pPr>
        <w:rPr>
          <w:lang w:val="en-US"/>
        </w:rPr>
      </w:pPr>
      <w:r>
        <w:rPr>
          <w:lang w:val="en-US"/>
        </w:rPr>
        <w:t>Cây đa cấp</w:t>
      </w:r>
    </w:p>
    <w:p w:rsidR="00A00BAF" w:rsidRDefault="00A00BAF" w:rsidP="00A00BAF">
      <w:pPr>
        <w:pStyle w:val="Heading2"/>
        <w:rPr>
          <w:lang w:val="en-US"/>
        </w:rPr>
      </w:pPr>
      <w:bookmarkStart w:id="107" w:name="_Toc310172271"/>
      <w:r>
        <w:rPr>
          <w:lang w:val="en-US"/>
        </w:rPr>
        <w:t>Hướng phát triển</w:t>
      </w:r>
      <w:bookmarkEnd w:id="107"/>
    </w:p>
    <w:p w:rsidR="00C3472C" w:rsidRDefault="00C3472C" w:rsidP="00C3472C">
      <w:pPr>
        <w:pStyle w:val="Heading3"/>
        <w:rPr>
          <w:lang w:val="en-US"/>
        </w:rPr>
      </w:pPr>
      <w:bookmarkStart w:id="108" w:name="_Toc310172272"/>
      <w:r>
        <w:rPr>
          <w:lang w:val="en-US"/>
        </w:rPr>
        <w:t>Xác thực độ tin cậy của CV</w:t>
      </w:r>
      <w:r w:rsidR="007F4587">
        <w:rPr>
          <w:lang w:val="en-US"/>
        </w:rPr>
        <w:t xml:space="preserve"> và yêu cầu tuyển dụng</w:t>
      </w:r>
      <w:bookmarkEnd w:id="108"/>
    </w:p>
    <w:p w:rsidR="003241E3" w:rsidRDefault="00A753E5" w:rsidP="00A753E5">
      <w:pPr>
        <w:ind w:firstLine="720"/>
        <w:rPr>
          <w:lang w:val="en-US"/>
        </w:rPr>
      </w:pPr>
      <w:r w:rsidRPr="00A753E5">
        <w:rPr>
          <w:lang w:val="en-US"/>
        </w:rPr>
        <w:t xml:space="preserve">Các đối tượng tham gia vào những cộng đồng trực tuyến </w:t>
      </w:r>
      <w:r>
        <w:rPr>
          <w:lang w:val="en-US"/>
        </w:rPr>
        <w:t xml:space="preserve">thường </w:t>
      </w:r>
      <w:r w:rsidRPr="00A753E5">
        <w:rPr>
          <w:lang w:val="en-US"/>
        </w:rPr>
        <w:t>là các đối tượng “ảo” và thường không được xác đị</w:t>
      </w:r>
      <w:r>
        <w:rPr>
          <w:lang w:val="en-US"/>
        </w:rPr>
        <w:t xml:space="preserve">nh tính chính xác, </w:t>
      </w:r>
      <w:r w:rsidRPr="00A753E5">
        <w:rPr>
          <w:lang w:val="en-US"/>
        </w:rPr>
        <w:t>tính xác thực của các thông tin đăng tả</w:t>
      </w:r>
      <w:r w:rsidR="00531F4B">
        <w:rPr>
          <w:lang w:val="en-US"/>
        </w:rPr>
        <w:t>i</w:t>
      </w:r>
      <w:r w:rsidRPr="00A753E5">
        <w:rPr>
          <w:lang w:val="en-US"/>
        </w:rPr>
        <w:t xml:space="preserve">. </w:t>
      </w:r>
      <w:r>
        <w:rPr>
          <w:lang w:val="en-US"/>
        </w:rPr>
        <w:t>Việc xác thực độ tin cậy của CV và yêu cầu tuyển dụng sẽ giúp hệ thống vận hành tốt hơn, tránh rủi ro và tạo uy tín với người sử dụng</w:t>
      </w:r>
      <w:r w:rsidR="00531F4B">
        <w:rPr>
          <w:lang w:val="en-US"/>
        </w:rPr>
        <w:t>.</w:t>
      </w:r>
    </w:p>
    <w:p w:rsidR="00A00BAF" w:rsidRDefault="006F2085" w:rsidP="00A00BAF">
      <w:pPr>
        <w:pStyle w:val="Heading3"/>
        <w:rPr>
          <w:lang w:val="en-US"/>
        </w:rPr>
      </w:pPr>
      <w:bookmarkStart w:id="109" w:name="_Toc310172273"/>
      <w:r>
        <w:rPr>
          <w:lang w:val="en-US"/>
        </w:rPr>
        <w:t xml:space="preserve">Phát triển </w:t>
      </w:r>
      <w:r w:rsidR="00A00BAF">
        <w:rPr>
          <w:lang w:val="en-US"/>
        </w:rPr>
        <w:t>Sema</w:t>
      </w:r>
      <w:r>
        <w:rPr>
          <w:lang w:val="en-US"/>
        </w:rPr>
        <w:t>n</w:t>
      </w:r>
      <w:r w:rsidR="00A00BAF">
        <w:rPr>
          <w:lang w:val="en-US"/>
        </w:rPr>
        <w:t>tic web</w:t>
      </w:r>
      <w:bookmarkEnd w:id="109"/>
    </w:p>
    <w:p w:rsidR="00307326" w:rsidRDefault="008567F3" w:rsidP="008567F3">
      <w:pPr>
        <w:ind w:firstLine="720"/>
        <w:rPr>
          <w:lang w:val="en-US"/>
        </w:rPr>
      </w:pPr>
      <w:r>
        <w:rPr>
          <w:lang w:val="en-US"/>
        </w:rPr>
        <w:t>S</w:t>
      </w:r>
      <w:r w:rsidR="006F2085">
        <w:rPr>
          <w:lang w:val="en-US"/>
        </w:rPr>
        <w:t>emantic web của kiến trúc vẫn còn ở mức cơ bản cần được phát triển một cách hoàn thiện hơn</w:t>
      </w:r>
      <w:r>
        <w:rPr>
          <w:lang w:val="en-US"/>
        </w:rPr>
        <w:t>.</w:t>
      </w:r>
    </w:p>
    <w:p w:rsidR="003241E3" w:rsidRDefault="0034686C" w:rsidP="0034686C">
      <w:pPr>
        <w:pStyle w:val="Heading3"/>
        <w:rPr>
          <w:lang w:val="en-US"/>
        </w:rPr>
      </w:pPr>
      <w:bookmarkStart w:id="110" w:name="_Toc310172274"/>
      <w:r>
        <w:rPr>
          <w:lang w:val="en-US"/>
        </w:rPr>
        <w:t>Đ</w:t>
      </w:r>
      <w:r w:rsidRPr="0034686C">
        <w:rPr>
          <w:rFonts w:hint="eastAsia"/>
          <w:lang w:val="en-US"/>
        </w:rPr>
        <w:t>á</w:t>
      </w:r>
      <w:r w:rsidRPr="0034686C">
        <w:rPr>
          <w:lang w:val="en-US"/>
        </w:rPr>
        <w:t>nh tr</w:t>
      </w:r>
      <w:r w:rsidRPr="0034686C">
        <w:rPr>
          <w:rFonts w:hint="eastAsia"/>
          <w:lang w:val="en-US"/>
        </w:rPr>
        <w:t>ọ</w:t>
      </w:r>
      <w:r w:rsidRPr="0034686C">
        <w:rPr>
          <w:lang w:val="en-US"/>
        </w:rPr>
        <w:t>ng s</w:t>
      </w:r>
      <w:r w:rsidRPr="0034686C">
        <w:rPr>
          <w:rFonts w:hint="eastAsia"/>
          <w:lang w:val="en-US"/>
        </w:rPr>
        <w:t>ố</w:t>
      </w:r>
      <w:r w:rsidRPr="0034686C">
        <w:rPr>
          <w:lang w:val="en-US"/>
        </w:rPr>
        <w:t xml:space="preserve"> cho các thu</w:t>
      </w:r>
      <w:r w:rsidRPr="0034686C">
        <w:rPr>
          <w:rFonts w:hint="eastAsia"/>
          <w:lang w:val="en-US"/>
        </w:rPr>
        <w:t>ộ</w:t>
      </w:r>
      <w:r w:rsidRPr="0034686C">
        <w:rPr>
          <w:lang w:val="en-US"/>
        </w:rPr>
        <w:t>c tính d</w:t>
      </w:r>
      <w:r w:rsidRPr="0034686C">
        <w:rPr>
          <w:rFonts w:hint="eastAsia"/>
          <w:lang w:val="en-US"/>
        </w:rPr>
        <w:t>ự</w:t>
      </w:r>
      <w:r w:rsidRPr="0034686C">
        <w:rPr>
          <w:lang w:val="en-US"/>
        </w:rPr>
        <w:t xml:space="preserve">a vào </w:t>
      </w:r>
      <w:r w:rsidRPr="0034686C">
        <w:rPr>
          <w:rFonts w:hint="eastAsia"/>
          <w:lang w:val="en-US"/>
        </w:rPr>
        <w:t>độ</w:t>
      </w:r>
      <w:r w:rsidRPr="0034686C">
        <w:rPr>
          <w:lang w:val="en-US"/>
        </w:rPr>
        <w:t xml:space="preserve"> sâu c</w:t>
      </w:r>
      <w:r w:rsidRPr="0034686C">
        <w:rPr>
          <w:rFonts w:hint="eastAsia"/>
          <w:lang w:val="en-US"/>
        </w:rPr>
        <w:t>ủ</w:t>
      </w:r>
      <w:r w:rsidRPr="0034686C">
        <w:rPr>
          <w:lang w:val="en-US"/>
        </w:rPr>
        <w:t>a taxonomy</w:t>
      </w:r>
      <w:bookmarkEnd w:id="110"/>
    </w:p>
    <w:p w:rsidR="0034686C" w:rsidRDefault="008567F3" w:rsidP="003241E3">
      <w:pPr>
        <w:rPr>
          <w:lang w:val="en-US"/>
        </w:rPr>
      </w:pPr>
      <w:r>
        <w:rPr>
          <w:lang w:val="en-US"/>
        </w:rPr>
        <w:t>Dựa vào semantic web, những thuộc tính có liên quan với những tag khác, khi matching sẽ được một số điểm tương ứng, số điểm này được dựa vào độ sâu của tag.</w:t>
      </w:r>
    </w:p>
    <w:p w:rsidR="008567F3" w:rsidRPr="003241E3" w:rsidRDefault="008567F3" w:rsidP="003241E3">
      <w:pPr>
        <w:rPr>
          <w:lang w:val="en-US"/>
        </w:rPr>
      </w:pPr>
      <w:r>
        <w:rPr>
          <w:lang w:val="en-US"/>
        </w:rPr>
        <w:t xml:space="preserve">Ví dụ: </w:t>
      </w:r>
    </w:p>
    <w:p w:rsidR="00A00BAF" w:rsidRDefault="00A00BAF" w:rsidP="00A00BAF">
      <w:pPr>
        <w:pStyle w:val="Heading3"/>
        <w:rPr>
          <w:lang w:val="en-US"/>
        </w:rPr>
      </w:pPr>
      <w:bookmarkStart w:id="111" w:name="_Toc310172275"/>
      <w:r>
        <w:rPr>
          <w:lang w:val="en-US"/>
        </w:rPr>
        <w:t>Phân cụm dữ liệu</w:t>
      </w:r>
      <w:bookmarkEnd w:id="111"/>
    </w:p>
    <w:p w:rsidR="00DD4EF6" w:rsidRPr="00DD4EF6" w:rsidRDefault="00DD4EF6" w:rsidP="00DD4EF6">
      <w:pPr>
        <w:rPr>
          <w:lang w:val="en-US"/>
        </w:rPr>
      </w:pPr>
    </w:p>
    <w:p w:rsidR="00DD4EF6" w:rsidRDefault="00DD4EF6" w:rsidP="00DD4EF6">
      <w:pPr>
        <w:pStyle w:val="Heading3"/>
        <w:rPr>
          <w:lang w:val="en-US"/>
        </w:rPr>
      </w:pPr>
      <w:bookmarkStart w:id="112" w:name="_Toc310172276"/>
      <w:r>
        <w:rPr>
          <w:lang w:val="en-US"/>
        </w:rPr>
        <w:t>Phỏng vấn trực tuyến</w:t>
      </w:r>
      <w:bookmarkEnd w:id="112"/>
    </w:p>
    <w:p w:rsidR="00865ACF" w:rsidRPr="00DD4EF6" w:rsidRDefault="00865ACF" w:rsidP="00DD4EF6">
      <w:pPr>
        <w:rPr>
          <w:lang w:val="en-US"/>
        </w:rPr>
      </w:pPr>
      <w:r>
        <w:rPr>
          <w:lang w:val="en-US"/>
        </w:rPr>
        <w:t>Hỗ trợ người dùng thêm khâu phỏng vấn trực tuyến</w:t>
      </w:r>
    </w:p>
    <w:p w:rsidR="00865ACF" w:rsidRDefault="00865ACF" w:rsidP="00865ACF">
      <w:pPr>
        <w:pStyle w:val="Heading3"/>
        <w:rPr>
          <w:lang w:val="en-US"/>
        </w:rPr>
      </w:pPr>
      <w:bookmarkStart w:id="113" w:name="_Toc310172277"/>
      <w:r>
        <w:rPr>
          <w:lang w:val="en-US"/>
        </w:rPr>
        <w:t>Đưa thông tin khách quan để training cho chương trình</w:t>
      </w:r>
      <w:bookmarkEnd w:id="113"/>
    </w:p>
    <w:p w:rsidR="00285BFF" w:rsidRPr="00285BFF" w:rsidRDefault="00285BFF" w:rsidP="00285BFF">
      <w:pPr>
        <w:rPr>
          <w:lang w:val="en-US"/>
        </w:rPr>
      </w:pPr>
    </w:p>
    <w:p w:rsidR="00C47A81" w:rsidRDefault="00C47A81" w:rsidP="00C47A81">
      <w:pPr>
        <w:pStyle w:val="Heading3"/>
        <w:rPr>
          <w:lang w:val="en-US"/>
        </w:rPr>
      </w:pPr>
      <w:bookmarkStart w:id="114" w:name="_Toc310172278"/>
      <w:r>
        <w:rPr>
          <w:lang w:val="en-US"/>
        </w:rPr>
        <w:lastRenderedPageBreak/>
        <w:t>Thu thập thông tin việc làm tự động</w:t>
      </w:r>
      <w:bookmarkEnd w:id="114"/>
    </w:p>
    <w:p w:rsidR="00A00BAF" w:rsidRDefault="00A00BAF" w:rsidP="002D613D">
      <w:pPr>
        <w:pStyle w:val="TOCHeading"/>
        <w:spacing w:line="240" w:lineRule="auto"/>
        <w:outlineLvl w:val="0"/>
        <w:rPr>
          <w:rStyle w:val="Heading1Char"/>
          <w:b/>
        </w:rPr>
      </w:pPr>
      <w:r>
        <w:rPr>
          <w:rStyle w:val="Heading1Char"/>
          <w:b/>
        </w:rPr>
        <w:br w:type="page"/>
      </w:r>
    </w:p>
    <w:p w:rsidR="002D613D" w:rsidRDefault="002D613D" w:rsidP="002D613D">
      <w:pPr>
        <w:pStyle w:val="TOCHeading"/>
        <w:spacing w:line="240" w:lineRule="auto"/>
        <w:outlineLvl w:val="0"/>
        <w:rPr>
          <w:rStyle w:val="Heading1Char"/>
          <w:b/>
          <w:lang w:val="en-US"/>
        </w:rPr>
      </w:pPr>
      <w:bookmarkStart w:id="115" w:name="_Toc310172279"/>
      <w:r>
        <w:rPr>
          <w:rStyle w:val="Heading1Char"/>
          <w:b/>
        </w:rPr>
        <w:lastRenderedPageBreak/>
        <w:t>TÀI LIỆU THAM KHẢO</w:t>
      </w:r>
      <w:bookmarkEnd w:id="115"/>
    </w:p>
    <w:bookmarkEnd w:id="0"/>
    <w:p w:rsidR="00E565D9" w:rsidRPr="00A60ECE" w:rsidRDefault="00A60ECE" w:rsidP="00E565D9">
      <w:pPr>
        <w:pStyle w:val="gachDauDong"/>
        <w:numPr>
          <w:ilvl w:val="0"/>
          <w:numId w:val="0"/>
        </w:numPr>
        <w:rPr>
          <w:rStyle w:val="st"/>
          <w:szCs w:val="26"/>
        </w:rPr>
      </w:pPr>
      <w:r w:rsidRPr="00A60ECE">
        <w:rPr>
          <w:rStyle w:val="Emphasis"/>
          <w:rFonts w:eastAsiaTheme="majorEastAsia"/>
          <w:i w:val="0"/>
          <w:szCs w:val="26"/>
        </w:rPr>
        <w:t>[1]</w:t>
      </w:r>
      <w:r w:rsidRPr="00A60ECE">
        <w:rPr>
          <w:rStyle w:val="Emphasis"/>
          <w:rFonts w:eastAsiaTheme="majorEastAsia"/>
          <w:szCs w:val="26"/>
        </w:rPr>
        <w:t xml:space="preserve"> </w:t>
      </w:r>
      <w:r w:rsidR="007F1374" w:rsidRPr="00A60ECE">
        <w:rPr>
          <w:rStyle w:val="st"/>
          <w:szCs w:val="26"/>
        </w:rPr>
        <w:t>Lior Rokach</w:t>
      </w:r>
      <w:r w:rsidR="007F1374">
        <w:rPr>
          <w:rStyle w:val="st"/>
          <w:szCs w:val="26"/>
        </w:rPr>
        <w:t xml:space="preserve"> &amp;</w:t>
      </w:r>
      <w:r w:rsidR="007F1374" w:rsidRPr="00A60ECE">
        <w:rPr>
          <w:rStyle w:val="st"/>
          <w:szCs w:val="26"/>
        </w:rPr>
        <w:t xml:space="preserve"> Oded Maimon</w:t>
      </w:r>
      <w:r w:rsidR="007F1374">
        <w:rPr>
          <w:rStyle w:val="st"/>
          <w:szCs w:val="26"/>
        </w:rPr>
        <w:t>,</w:t>
      </w:r>
      <w:r w:rsidR="007F1374" w:rsidRPr="00A60ECE">
        <w:rPr>
          <w:rStyle w:val="Emphasis"/>
          <w:rFonts w:eastAsiaTheme="majorEastAsia"/>
          <w:szCs w:val="26"/>
        </w:rPr>
        <w:t xml:space="preserve"> </w:t>
      </w:r>
      <w:r w:rsidR="00E565D9" w:rsidRPr="00A60ECE">
        <w:rPr>
          <w:rStyle w:val="Emphasis"/>
          <w:rFonts w:eastAsiaTheme="majorEastAsia"/>
          <w:szCs w:val="26"/>
        </w:rPr>
        <w:t>Data Mining with Decision Trees</w:t>
      </w:r>
      <w:r w:rsidR="00E565D9" w:rsidRPr="00A60ECE">
        <w:rPr>
          <w:rStyle w:val="st"/>
          <w:szCs w:val="26"/>
        </w:rPr>
        <w:t xml:space="preserve">: </w:t>
      </w:r>
      <w:r w:rsidR="00E565D9" w:rsidRPr="00A60ECE">
        <w:rPr>
          <w:rStyle w:val="Emphasis"/>
          <w:rFonts w:eastAsiaTheme="majorEastAsia"/>
          <w:szCs w:val="26"/>
        </w:rPr>
        <w:t>Theory and Applications</w:t>
      </w:r>
      <w:r w:rsidR="00E565D9" w:rsidRPr="00A60ECE">
        <w:rPr>
          <w:rStyle w:val="st"/>
          <w:szCs w:val="26"/>
        </w:rPr>
        <w:t>, 2008.</w:t>
      </w:r>
    </w:p>
    <w:p w:rsidR="00E565D9" w:rsidRPr="00A60ECE" w:rsidRDefault="00A60ECE" w:rsidP="00E565D9">
      <w:pPr>
        <w:pStyle w:val="gachDauDong"/>
        <w:numPr>
          <w:ilvl w:val="0"/>
          <w:numId w:val="0"/>
        </w:numPr>
        <w:rPr>
          <w:noProof w:val="0"/>
          <w:szCs w:val="26"/>
        </w:rPr>
      </w:pPr>
      <w:r w:rsidRPr="00A60ECE">
        <w:rPr>
          <w:szCs w:val="26"/>
        </w:rPr>
        <w:t>[2]</w:t>
      </w:r>
      <w:r w:rsidRPr="00A60ECE">
        <w:rPr>
          <w:i/>
          <w:szCs w:val="26"/>
        </w:rPr>
        <w:t xml:space="preserve"> </w:t>
      </w:r>
      <w:r w:rsidR="007F1374" w:rsidRPr="00A60ECE">
        <w:rPr>
          <w:szCs w:val="26"/>
        </w:rPr>
        <w:t xml:space="preserve">Jamie MacLennan, ZhaoHui Tang </w:t>
      </w:r>
      <w:r w:rsidR="007F1374">
        <w:rPr>
          <w:szCs w:val="26"/>
        </w:rPr>
        <w:t>&amp;</w:t>
      </w:r>
      <w:r w:rsidR="007F1374" w:rsidRPr="00A60ECE">
        <w:rPr>
          <w:szCs w:val="26"/>
        </w:rPr>
        <w:t xml:space="preserve"> Bogdan Crivat</w:t>
      </w:r>
      <w:r w:rsidR="007F1374">
        <w:rPr>
          <w:szCs w:val="26"/>
        </w:rPr>
        <w:t>,</w:t>
      </w:r>
      <w:r w:rsidR="007F1374" w:rsidRPr="00A60ECE">
        <w:rPr>
          <w:i/>
          <w:szCs w:val="26"/>
        </w:rPr>
        <w:t xml:space="preserve"> </w:t>
      </w:r>
      <w:r w:rsidR="00E565D9" w:rsidRPr="00A60ECE">
        <w:rPr>
          <w:i/>
          <w:szCs w:val="26"/>
        </w:rPr>
        <w:t>Data Mining with Microsoft SQL Server 2008</w:t>
      </w:r>
      <w:r w:rsidR="007F1374">
        <w:rPr>
          <w:szCs w:val="26"/>
        </w:rPr>
        <w:t>,</w:t>
      </w:r>
      <w:r w:rsidR="004C6E78" w:rsidRPr="00A60ECE">
        <w:rPr>
          <w:szCs w:val="26"/>
        </w:rPr>
        <w:t xml:space="preserve"> </w:t>
      </w:r>
      <w:r w:rsidR="007F1374">
        <w:rPr>
          <w:noProof w:val="0"/>
          <w:szCs w:val="26"/>
        </w:rPr>
        <w:t>Wiley Publishing</w:t>
      </w:r>
      <w:r>
        <w:rPr>
          <w:noProof w:val="0"/>
          <w:szCs w:val="26"/>
        </w:rPr>
        <w:t xml:space="preserve"> Inc.,</w:t>
      </w:r>
      <w:r w:rsidR="004C6E78" w:rsidRPr="00A60ECE">
        <w:rPr>
          <w:noProof w:val="0"/>
          <w:szCs w:val="26"/>
        </w:rPr>
        <w:t xml:space="preserve"> 2008</w:t>
      </w:r>
    </w:p>
    <w:p w:rsidR="004C6E78" w:rsidRPr="00A60ECE" w:rsidRDefault="00A60ECE" w:rsidP="00E565D9">
      <w:pPr>
        <w:pStyle w:val="gachDauDong"/>
        <w:numPr>
          <w:ilvl w:val="0"/>
          <w:numId w:val="0"/>
        </w:numPr>
        <w:rPr>
          <w:szCs w:val="26"/>
        </w:rPr>
      </w:pPr>
      <w:r w:rsidRPr="00A60ECE">
        <w:rPr>
          <w:szCs w:val="26"/>
        </w:rPr>
        <w:t>[3]</w:t>
      </w:r>
      <w:r>
        <w:rPr>
          <w:szCs w:val="26"/>
        </w:rPr>
        <w:t xml:space="preserve"> </w:t>
      </w:r>
      <w:r w:rsidR="007F1374">
        <w:rPr>
          <w:szCs w:val="26"/>
        </w:rPr>
        <w:t>Lan H. Witten, Eibe Frank and Mark A. Hall,</w:t>
      </w:r>
      <w:r w:rsidR="007F1374" w:rsidRPr="00A60ECE">
        <w:rPr>
          <w:i/>
          <w:szCs w:val="26"/>
        </w:rPr>
        <w:t xml:space="preserve"> </w:t>
      </w:r>
      <w:r w:rsidRPr="00A60ECE">
        <w:rPr>
          <w:i/>
          <w:szCs w:val="26"/>
        </w:rPr>
        <w:t xml:space="preserve">Data Mining: Practical Machine Learning Tools and Techniques </w:t>
      </w:r>
      <w:r w:rsidR="007F1374">
        <w:rPr>
          <w:i/>
          <w:szCs w:val="26"/>
        </w:rPr>
        <w:t xml:space="preserve">- </w:t>
      </w:r>
      <w:r w:rsidRPr="00A60ECE">
        <w:rPr>
          <w:i/>
          <w:szCs w:val="26"/>
        </w:rPr>
        <w:t>Third Edition</w:t>
      </w:r>
      <w:r>
        <w:rPr>
          <w:szCs w:val="26"/>
        </w:rPr>
        <w:t>,</w:t>
      </w:r>
      <w:r w:rsidR="007F1374">
        <w:rPr>
          <w:szCs w:val="26"/>
        </w:rPr>
        <w:t xml:space="preserve"> Elsevier,</w:t>
      </w:r>
      <w:r>
        <w:rPr>
          <w:szCs w:val="26"/>
        </w:rPr>
        <w:t xml:space="preserve"> 2011</w:t>
      </w:r>
    </w:p>
    <w:p w:rsidR="000D31FC" w:rsidRPr="000D31FC" w:rsidRDefault="00A60ECE" w:rsidP="000D31FC">
      <w:pPr>
        <w:pStyle w:val="gachDauDong"/>
        <w:numPr>
          <w:ilvl w:val="0"/>
          <w:numId w:val="0"/>
        </w:numPr>
        <w:rPr>
          <w:i/>
          <w:szCs w:val="26"/>
        </w:rPr>
      </w:pPr>
      <w:r w:rsidRPr="00A60ECE">
        <w:rPr>
          <w:szCs w:val="26"/>
        </w:rPr>
        <w:t>[4]</w:t>
      </w:r>
      <w:r w:rsidR="00BF2C34">
        <w:rPr>
          <w:szCs w:val="26"/>
        </w:rPr>
        <w:t xml:space="preserve"> </w:t>
      </w:r>
      <w:r w:rsidR="000D31FC">
        <w:rPr>
          <w:szCs w:val="26"/>
        </w:rPr>
        <w:t xml:space="preserve">Rafael Olivas, </w:t>
      </w:r>
      <w:r w:rsidR="000D31FC" w:rsidRPr="000D31FC">
        <w:rPr>
          <w:i/>
          <w:szCs w:val="26"/>
        </w:rPr>
        <w:t>Decision</w:t>
      </w:r>
      <w:r w:rsidR="000D31FC">
        <w:rPr>
          <w:i/>
          <w:szCs w:val="26"/>
        </w:rPr>
        <w:t xml:space="preserve"> Trees - </w:t>
      </w:r>
      <w:r w:rsidR="000D31FC" w:rsidRPr="000D31FC">
        <w:rPr>
          <w:i/>
          <w:szCs w:val="26"/>
        </w:rPr>
        <w:t>A Primer for</w:t>
      </w:r>
      <w:r w:rsidR="000D31FC">
        <w:rPr>
          <w:i/>
          <w:szCs w:val="26"/>
        </w:rPr>
        <w:t xml:space="preserve">Decision-making </w:t>
      </w:r>
      <w:r w:rsidR="000D31FC" w:rsidRPr="000D31FC">
        <w:rPr>
          <w:i/>
          <w:szCs w:val="26"/>
        </w:rPr>
        <w:t>Professionals</w:t>
      </w:r>
      <w:r w:rsidR="000D31FC">
        <w:rPr>
          <w:i/>
          <w:szCs w:val="26"/>
        </w:rPr>
        <w:t xml:space="preserve">, </w:t>
      </w:r>
      <w:r w:rsidR="000D31FC" w:rsidRPr="000D31FC">
        <w:rPr>
          <w:szCs w:val="26"/>
        </w:rPr>
        <w:t>2007</w:t>
      </w:r>
    </w:p>
    <w:p w:rsidR="00A60ECE" w:rsidRPr="00A60ECE" w:rsidRDefault="00A60ECE" w:rsidP="00E565D9">
      <w:pPr>
        <w:pStyle w:val="gachDauDong"/>
        <w:numPr>
          <w:ilvl w:val="0"/>
          <w:numId w:val="0"/>
        </w:numPr>
        <w:rPr>
          <w:szCs w:val="26"/>
        </w:rPr>
      </w:pPr>
      <w:r w:rsidRPr="00A60ECE">
        <w:rPr>
          <w:szCs w:val="26"/>
        </w:rPr>
        <w:t>[5]</w:t>
      </w:r>
      <w:r w:rsidR="00BF2C34">
        <w:rPr>
          <w:szCs w:val="26"/>
        </w:rPr>
        <w:t xml:space="preserve"> </w:t>
      </w:r>
      <w:r w:rsidR="00BF2C34" w:rsidRPr="00BF2C34">
        <w:rPr>
          <w:szCs w:val="26"/>
        </w:rPr>
        <w:t xml:space="preserve">Scott A. Golder &amp; Bernardo A. Huberman, </w:t>
      </w:r>
      <w:r w:rsidR="00BF2C34" w:rsidRPr="00BF2C34">
        <w:rPr>
          <w:i/>
          <w:szCs w:val="26"/>
        </w:rPr>
        <w:t>The Structure of Collaborative Tagging Systems</w:t>
      </w:r>
    </w:p>
    <w:p w:rsidR="00A60ECE" w:rsidRPr="00A60ECE" w:rsidRDefault="00A60ECE" w:rsidP="00E565D9">
      <w:pPr>
        <w:pStyle w:val="gachDauDong"/>
        <w:numPr>
          <w:ilvl w:val="0"/>
          <w:numId w:val="0"/>
        </w:numPr>
        <w:rPr>
          <w:szCs w:val="26"/>
        </w:rPr>
      </w:pPr>
      <w:r w:rsidRPr="00A60ECE">
        <w:rPr>
          <w:szCs w:val="26"/>
        </w:rPr>
        <w:t>[6]</w:t>
      </w:r>
      <w:r w:rsidR="002608A9">
        <w:rPr>
          <w:szCs w:val="26"/>
        </w:rPr>
        <w:t xml:space="preserve"> Adam Freeman &amp; Steven Sanderson, </w:t>
      </w:r>
      <w:r w:rsidR="002608A9" w:rsidRPr="002608A9">
        <w:rPr>
          <w:i/>
          <w:szCs w:val="26"/>
        </w:rPr>
        <w:t>Pro ASP.NET MVC 3 Framework – Third Edition</w:t>
      </w:r>
      <w:r w:rsidR="002608A9">
        <w:rPr>
          <w:szCs w:val="26"/>
        </w:rPr>
        <w:t>, Apress</w:t>
      </w:r>
    </w:p>
    <w:p w:rsidR="00A60ECE" w:rsidRPr="00A60ECE" w:rsidRDefault="00A60ECE" w:rsidP="00E565D9">
      <w:pPr>
        <w:pStyle w:val="gachDauDong"/>
        <w:numPr>
          <w:ilvl w:val="0"/>
          <w:numId w:val="0"/>
        </w:numPr>
        <w:rPr>
          <w:szCs w:val="26"/>
        </w:rPr>
      </w:pPr>
      <w:r w:rsidRPr="00A60ECE">
        <w:rPr>
          <w:szCs w:val="26"/>
        </w:rPr>
        <w:t>[7]</w:t>
      </w:r>
      <w:r w:rsidR="00A67E23">
        <w:rPr>
          <w:szCs w:val="26"/>
        </w:rPr>
        <w:t xml:space="preserve"> Tomislav Piasevoli, </w:t>
      </w:r>
      <w:r w:rsidR="00A67E23" w:rsidRPr="00A67E23">
        <w:rPr>
          <w:i/>
          <w:szCs w:val="26"/>
        </w:rPr>
        <w:t>MDX with Microsoft SQL Server 2008 R2 Analysis Services: Cookbook,</w:t>
      </w:r>
      <w:r w:rsidR="00A67E23">
        <w:rPr>
          <w:szCs w:val="26"/>
        </w:rPr>
        <w:t xml:space="preserve"> Packt Publishing, 2011</w:t>
      </w:r>
    </w:p>
    <w:p w:rsidR="00A60ECE" w:rsidRPr="00A60ECE" w:rsidRDefault="00A60ECE" w:rsidP="00E565D9">
      <w:pPr>
        <w:pStyle w:val="gachDauDong"/>
        <w:numPr>
          <w:ilvl w:val="0"/>
          <w:numId w:val="0"/>
        </w:numPr>
        <w:rPr>
          <w:szCs w:val="26"/>
        </w:rPr>
      </w:pPr>
      <w:r w:rsidRPr="00A60ECE">
        <w:rPr>
          <w:szCs w:val="26"/>
        </w:rPr>
        <w:t>[8]</w:t>
      </w:r>
      <w:r w:rsidR="000F528C">
        <w:rPr>
          <w:szCs w:val="26"/>
        </w:rPr>
        <w:t xml:space="preserve"> Arttennick, </w:t>
      </w:r>
      <w:r w:rsidR="000F528C" w:rsidRPr="000F528C">
        <w:rPr>
          <w:i/>
          <w:szCs w:val="26"/>
        </w:rPr>
        <w:t>Practical MDX Queries for Microsoft SQL Server Analysis Serivces 2008</w:t>
      </w:r>
      <w:r w:rsidR="000F528C">
        <w:rPr>
          <w:szCs w:val="26"/>
        </w:rPr>
        <w:t>, McGraw-Hill Companies</w:t>
      </w:r>
    </w:p>
    <w:p w:rsidR="00A60ECE" w:rsidRPr="00A60ECE" w:rsidRDefault="00A60ECE" w:rsidP="00A60ECE">
      <w:pPr>
        <w:pStyle w:val="gachDauDong"/>
        <w:numPr>
          <w:ilvl w:val="0"/>
          <w:numId w:val="0"/>
        </w:numPr>
        <w:rPr>
          <w:szCs w:val="26"/>
        </w:rPr>
      </w:pPr>
      <w:r w:rsidRPr="00A60ECE">
        <w:rPr>
          <w:szCs w:val="26"/>
        </w:rPr>
        <w:t>[9]</w:t>
      </w:r>
      <w:r w:rsidR="00A7676A" w:rsidRPr="00A7676A">
        <w:t xml:space="preserve"> </w:t>
      </w:r>
      <w:r w:rsidR="00A7676A" w:rsidRPr="00A7676A">
        <w:rPr>
          <w:szCs w:val="26"/>
        </w:rPr>
        <w:t>http://bis.net.vn/forums/p/378/661.aspx</w:t>
      </w:r>
    </w:p>
    <w:p w:rsidR="001867A9" w:rsidRPr="00501292" w:rsidRDefault="00A60ECE" w:rsidP="00501292">
      <w:pPr>
        <w:pStyle w:val="gachDauDong"/>
        <w:numPr>
          <w:ilvl w:val="0"/>
          <w:numId w:val="0"/>
        </w:numPr>
        <w:rPr>
          <w:szCs w:val="26"/>
        </w:rPr>
      </w:pPr>
      <w:r w:rsidRPr="00A60ECE">
        <w:rPr>
          <w:szCs w:val="26"/>
        </w:rPr>
        <w:t>[10]</w:t>
      </w:r>
      <w:r w:rsidR="00A7676A">
        <w:rPr>
          <w:szCs w:val="26"/>
        </w:rPr>
        <w:t xml:space="preserve"> </w:t>
      </w:r>
      <w:r w:rsidR="00501292">
        <w:rPr>
          <w:szCs w:val="26"/>
        </w:rPr>
        <w:t>Nguyễn Thị Thùy Linh,</w:t>
      </w:r>
      <w:r w:rsidR="00B0168F" w:rsidRPr="00501292">
        <w:rPr>
          <w:szCs w:val="26"/>
        </w:rPr>
        <w:t xml:space="preserve"> </w:t>
      </w:r>
      <w:r w:rsidR="00B0168F" w:rsidRPr="00501292">
        <w:rPr>
          <w:i/>
          <w:szCs w:val="26"/>
        </w:rPr>
        <w:t>Thuật toán phân lớp cây quyết định</w:t>
      </w:r>
      <w:r w:rsidR="00B0168F" w:rsidRPr="00501292">
        <w:rPr>
          <w:szCs w:val="26"/>
        </w:rPr>
        <w:t>, Khóa luận tốt nghiệp đại học, Trường Đại học Công nghệ, 2005.</w:t>
      </w:r>
    </w:p>
    <w:p w:rsidR="00A60ECE" w:rsidRPr="00A60ECE" w:rsidRDefault="00A60ECE" w:rsidP="00A60ECE">
      <w:pPr>
        <w:pStyle w:val="gachDauDong"/>
        <w:numPr>
          <w:ilvl w:val="0"/>
          <w:numId w:val="0"/>
        </w:numPr>
        <w:rPr>
          <w:szCs w:val="26"/>
        </w:rPr>
      </w:pPr>
      <w:r w:rsidRPr="00A60ECE">
        <w:rPr>
          <w:szCs w:val="26"/>
        </w:rPr>
        <w:t>[11]</w:t>
      </w:r>
    </w:p>
    <w:p w:rsidR="00A60ECE" w:rsidRPr="00A60ECE" w:rsidRDefault="00A60ECE" w:rsidP="00A60ECE">
      <w:pPr>
        <w:pStyle w:val="gachDauDong"/>
        <w:numPr>
          <w:ilvl w:val="0"/>
          <w:numId w:val="0"/>
        </w:numPr>
        <w:rPr>
          <w:szCs w:val="26"/>
        </w:rPr>
      </w:pPr>
      <w:r w:rsidRPr="00A60ECE">
        <w:rPr>
          <w:szCs w:val="26"/>
        </w:rPr>
        <w:t>[12]</w:t>
      </w:r>
    </w:p>
    <w:p w:rsidR="00A60ECE" w:rsidRPr="00A60ECE" w:rsidRDefault="00A60ECE" w:rsidP="00A60ECE">
      <w:pPr>
        <w:pStyle w:val="gachDauDong"/>
        <w:numPr>
          <w:ilvl w:val="0"/>
          <w:numId w:val="0"/>
        </w:numPr>
        <w:rPr>
          <w:szCs w:val="26"/>
        </w:rPr>
      </w:pPr>
      <w:r w:rsidRPr="00A60ECE">
        <w:rPr>
          <w:szCs w:val="26"/>
        </w:rPr>
        <w:t>[13]</w:t>
      </w:r>
    </w:p>
    <w:p w:rsidR="00A60ECE" w:rsidRPr="00A60ECE" w:rsidRDefault="00A60ECE" w:rsidP="00A60ECE">
      <w:pPr>
        <w:pStyle w:val="gachDauDong"/>
        <w:numPr>
          <w:ilvl w:val="0"/>
          <w:numId w:val="0"/>
        </w:numPr>
        <w:rPr>
          <w:szCs w:val="26"/>
        </w:rPr>
      </w:pPr>
      <w:r w:rsidRPr="00A60ECE">
        <w:rPr>
          <w:szCs w:val="26"/>
        </w:rPr>
        <w:t>[14]</w:t>
      </w:r>
    </w:p>
    <w:p w:rsidR="00A60ECE" w:rsidRPr="00A60ECE" w:rsidRDefault="00A60ECE" w:rsidP="00A60ECE">
      <w:pPr>
        <w:pStyle w:val="gachDauDong"/>
        <w:numPr>
          <w:ilvl w:val="0"/>
          <w:numId w:val="0"/>
        </w:numPr>
        <w:rPr>
          <w:szCs w:val="26"/>
        </w:rPr>
      </w:pPr>
      <w:r w:rsidRPr="00A60ECE">
        <w:rPr>
          <w:szCs w:val="26"/>
        </w:rPr>
        <w:t>[15]</w:t>
      </w:r>
    </w:p>
    <w:p w:rsidR="00A60ECE" w:rsidRPr="00A60ECE" w:rsidRDefault="00A60ECE" w:rsidP="00A60ECE">
      <w:pPr>
        <w:pStyle w:val="gachDauDong"/>
        <w:numPr>
          <w:ilvl w:val="0"/>
          <w:numId w:val="0"/>
        </w:numPr>
        <w:rPr>
          <w:szCs w:val="26"/>
        </w:rPr>
      </w:pPr>
      <w:r w:rsidRPr="00A60ECE">
        <w:rPr>
          <w:szCs w:val="26"/>
        </w:rPr>
        <w:t>[16]</w:t>
      </w:r>
    </w:p>
    <w:p w:rsidR="00A60ECE" w:rsidRPr="00A60ECE" w:rsidRDefault="00A60ECE" w:rsidP="00A60ECE">
      <w:pPr>
        <w:pStyle w:val="gachDauDong"/>
        <w:numPr>
          <w:ilvl w:val="0"/>
          <w:numId w:val="0"/>
        </w:numPr>
        <w:rPr>
          <w:szCs w:val="26"/>
        </w:rPr>
      </w:pPr>
      <w:r w:rsidRPr="00A60ECE">
        <w:rPr>
          <w:szCs w:val="26"/>
        </w:rPr>
        <w:t>[17]</w:t>
      </w:r>
    </w:p>
    <w:p w:rsidR="00A60ECE" w:rsidRPr="00A60ECE" w:rsidRDefault="00A60ECE" w:rsidP="00A60ECE">
      <w:pPr>
        <w:pStyle w:val="gachDauDong"/>
        <w:numPr>
          <w:ilvl w:val="0"/>
          <w:numId w:val="0"/>
        </w:numPr>
        <w:rPr>
          <w:szCs w:val="26"/>
        </w:rPr>
      </w:pPr>
      <w:r w:rsidRPr="00A60ECE">
        <w:rPr>
          <w:szCs w:val="26"/>
        </w:rPr>
        <w:t>[18]</w:t>
      </w:r>
    </w:p>
    <w:p w:rsidR="00A60ECE" w:rsidRPr="00A60ECE" w:rsidRDefault="00A60ECE" w:rsidP="00A60ECE">
      <w:pPr>
        <w:pStyle w:val="gachDauDong"/>
        <w:numPr>
          <w:ilvl w:val="0"/>
          <w:numId w:val="0"/>
        </w:numPr>
        <w:rPr>
          <w:szCs w:val="26"/>
        </w:rPr>
      </w:pPr>
      <w:r w:rsidRPr="00A60ECE">
        <w:rPr>
          <w:szCs w:val="26"/>
        </w:rPr>
        <w:t>[19]</w:t>
      </w:r>
    </w:p>
    <w:p w:rsidR="002D613D" w:rsidRDefault="00A60ECE" w:rsidP="002D613D">
      <w:pPr>
        <w:rPr>
          <w:rFonts w:cs="Times New Roman"/>
          <w:sz w:val="26"/>
          <w:szCs w:val="26"/>
          <w:lang w:val="en-US"/>
        </w:rPr>
      </w:pPr>
      <w:r w:rsidRPr="00A60ECE">
        <w:rPr>
          <w:rFonts w:cs="Times New Roman"/>
          <w:sz w:val="26"/>
          <w:szCs w:val="26"/>
        </w:rPr>
        <w:t>[2</w:t>
      </w:r>
      <w:r w:rsidRPr="00A60ECE">
        <w:rPr>
          <w:rFonts w:cs="Times New Roman"/>
          <w:sz w:val="26"/>
          <w:szCs w:val="26"/>
          <w:lang w:val="en-US"/>
        </w:rPr>
        <w:t>0</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1</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2</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3</w:t>
      </w:r>
      <w:r w:rsidRPr="00A60ECE">
        <w:rPr>
          <w:rFonts w:cs="Times New Roman"/>
          <w:sz w:val="26"/>
          <w:szCs w:val="26"/>
        </w:rPr>
        <w:t>]</w:t>
      </w:r>
    </w:p>
    <w:p w:rsidR="00A60ECE" w:rsidRPr="00A60ECE" w:rsidRDefault="00A60ECE" w:rsidP="00A60ECE">
      <w:pPr>
        <w:rPr>
          <w:rFonts w:cs="Times New Roman"/>
          <w:sz w:val="26"/>
          <w:szCs w:val="26"/>
          <w:lang w:val="en-US"/>
        </w:rPr>
      </w:pPr>
      <w:r w:rsidRPr="00A60ECE">
        <w:rPr>
          <w:rFonts w:cs="Times New Roman"/>
          <w:sz w:val="26"/>
          <w:szCs w:val="26"/>
        </w:rPr>
        <w:t>[2</w:t>
      </w:r>
      <w:r>
        <w:rPr>
          <w:rFonts w:cs="Times New Roman"/>
          <w:sz w:val="26"/>
          <w:szCs w:val="26"/>
          <w:lang w:val="en-US"/>
        </w:rPr>
        <w:t>4</w:t>
      </w:r>
      <w:r w:rsidRPr="00A60ECE">
        <w:rPr>
          <w:rFonts w:cs="Times New Roman"/>
          <w:sz w:val="26"/>
          <w:szCs w:val="26"/>
        </w:rPr>
        <w:t>]</w:t>
      </w:r>
    </w:p>
    <w:p w:rsidR="00A60ECE" w:rsidRPr="00A60ECE" w:rsidRDefault="00A60ECE" w:rsidP="002D613D">
      <w:pPr>
        <w:rPr>
          <w:rFonts w:cs="Times New Roman"/>
          <w:sz w:val="26"/>
          <w:szCs w:val="26"/>
          <w:lang w:val="en-US"/>
        </w:rPr>
      </w:pPr>
    </w:p>
    <w:sectPr w:rsidR="00A60ECE" w:rsidRPr="00A60ECE" w:rsidSect="00B033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AAB" w:rsidRDefault="00DF5AAB" w:rsidP="00897824">
      <w:pPr>
        <w:spacing w:line="240" w:lineRule="auto"/>
      </w:pPr>
      <w:r>
        <w:separator/>
      </w:r>
    </w:p>
  </w:endnote>
  <w:endnote w:type="continuationSeparator" w:id="0">
    <w:p w:rsidR="00DF5AAB" w:rsidRDefault="00DF5AAB" w:rsidP="008978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I-Algerian">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AAB" w:rsidRDefault="00DF5AAB" w:rsidP="00897824">
      <w:pPr>
        <w:spacing w:line="240" w:lineRule="auto"/>
      </w:pPr>
      <w:r>
        <w:separator/>
      </w:r>
    </w:p>
  </w:footnote>
  <w:footnote w:type="continuationSeparator" w:id="0">
    <w:p w:rsidR="00DF5AAB" w:rsidRDefault="00DF5AAB" w:rsidP="00897824">
      <w:pPr>
        <w:spacing w:line="240" w:lineRule="auto"/>
      </w:pPr>
      <w:r>
        <w:continuationSeparator/>
      </w:r>
    </w:p>
  </w:footnote>
  <w:footnote w:id="1">
    <w:p w:rsidR="00A87136" w:rsidRPr="00AA66C8" w:rsidRDefault="00A87136">
      <w:pPr>
        <w:pStyle w:val="FootnoteText"/>
        <w:rPr>
          <w:lang w:val="en-US"/>
        </w:rPr>
      </w:pPr>
      <w:r>
        <w:rPr>
          <w:rStyle w:val="FootnoteReference"/>
        </w:rPr>
        <w:footnoteRef/>
      </w:r>
      <w:r>
        <w:t xml:space="preserve"> </w:t>
      </w:r>
      <w:r w:rsidRPr="00AA66C8">
        <w:t>http://www.hipertext.net/english/pag1011.htm#origenNota2</w:t>
      </w:r>
    </w:p>
  </w:footnote>
  <w:footnote w:id="2">
    <w:p w:rsidR="00A87136" w:rsidRPr="00DD4EF6" w:rsidRDefault="00A87136" w:rsidP="00FE1AFD">
      <w:pPr>
        <w:pStyle w:val="FootnoteText"/>
        <w:rPr>
          <w:lang w:val="en-US"/>
        </w:rPr>
      </w:pPr>
      <w:r>
        <w:rPr>
          <w:rStyle w:val="FootnoteReference"/>
        </w:rPr>
        <w:footnoteRef/>
      </w:r>
      <w:r>
        <w:t xml:space="preserve"> </w:t>
      </w:r>
      <w:r w:rsidRPr="00926DAA">
        <w:t>http://www.internetworldstats.com/stats.htm</w:t>
      </w:r>
    </w:p>
  </w:footnote>
  <w:footnote w:id="3">
    <w:p w:rsidR="00A87136" w:rsidRPr="00C47A81" w:rsidRDefault="00A87136" w:rsidP="00FE1AFD">
      <w:pPr>
        <w:pStyle w:val="FootnoteText"/>
        <w:rPr>
          <w:lang w:val="en-US"/>
        </w:rPr>
      </w:pPr>
      <w:r>
        <w:rPr>
          <w:rStyle w:val="FootnoteReference"/>
        </w:rPr>
        <w:footnoteRef/>
      </w:r>
      <w:r>
        <w:t xml:space="preserve"> </w:t>
      </w:r>
      <w:r w:rsidRPr="00C47A81">
        <w:t>http://www.internetworldstats.com/asia.htm#vn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44493"/>
    <w:multiLevelType w:val="hybridMultilevel"/>
    <w:tmpl w:val="E222ED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B1379"/>
    <w:multiLevelType w:val="hybridMultilevel"/>
    <w:tmpl w:val="5BAE96C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F2F77"/>
    <w:multiLevelType w:val="hybridMultilevel"/>
    <w:tmpl w:val="4D7AD6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857F72"/>
    <w:multiLevelType w:val="hybridMultilevel"/>
    <w:tmpl w:val="0D4A5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F16FB"/>
    <w:multiLevelType w:val="hybridMultilevel"/>
    <w:tmpl w:val="C2606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3D1C10"/>
    <w:multiLevelType w:val="hybridMultilevel"/>
    <w:tmpl w:val="3B5A59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292A74"/>
    <w:multiLevelType w:val="hybridMultilevel"/>
    <w:tmpl w:val="A2BCA8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3D0657"/>
    <w:multiLevelType w:val="hybridMultilevel"/>
    <w:tmpl w:val="D75EDBA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80E86"/>
    <w:multiLevelType w:val="hybridMultilevel"/>
    <w:tmpl w:val="C29C96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9C0825"/>
    <w:multiLevelType w:val="hybridMultilevel"/>
    <w:tmpl w:val="6CA0D5AA"/>
    <w:lvl w:ilvl="0" w:tplc="94EEEBA0">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AC2D4D"/>
    <w:multiLevelType w:val="hybridMultilevel"/>
    <w:tmpl w:val="27765E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AC106C"/>
    <w:multiLevelType w:val="hybridMultilevel"/>
    <w:tmpl w:val="7ECE070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4215CB"/>
    <w:multiLevelType w:val="hybridMultilevel"/>
    <w:tmpl w:val="76B0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903A2C"/>
    <w:multiLevelType w:val="hybridMultilevel"/>
    <w:tmpl w:val="E7F08FA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EA0BB3"/>
    <w:multiLevelType w:val="hybridMultilevel"/>
    <w:tmpl w:val="1F08C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8E6C6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3340C8A"/>
    <w:multiLevelType w:val="hybridMultilevel"/>
    <w:tmpl w:val="6F50C1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FB468B"/>
    <w:multiLevelType w:val="hybridMultilevel"/>
    <w:tmpl w:val="E68C1B38"/>
    <w:lvl w:ilvl="0" w:tplc="A0A433E6">
      <w:start w:val="21"/>
      <w:numFmt w:val="bullet"/>
      <w:pStyle w:val="gachDauDong"/>
      <w:lvlText w:val="-"/>
      <w:lvlJc w:val="left"/>
      <w:pPr>
        <w:ind w:left="1429" w:hanging="360"/>
      </w:pPr>
      <w:rPr>
        <w:rFonts w:ascii="Times New Roman" w:eastAsia="Times New Roman" w:hAnsi="Times New Roman"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6EFF0669"/>
    <w:multiLevelType w:val="hybridMultilevel"/>
    <w:tmpl w:val="515E02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F54C3C"/>
    <w:multiLevelType w:val="hybridMultilevel"/>
    <w:tmpl w:val="BF7457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B06741"/>
    <w:multiLevelType w:val="hybridMultilevel"/>
    <w:tmpl w:val="C8AE5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17431E"/>
    <w:multiLevelType w:val="hybridMultilevel"/>
    <w:tmpl w:val="1F323D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8771CE"/>
    <w:multiLevelType w:val="hybridMultilevel"/>
    <w:tmpl w:val="8E42EF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16724D"/>
    <w:multiLevelType w:val="hybridMultilevel"/>
    <w:tmpl w:val="897E1A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0762DD"/>
    <w:multiLevelType w:val="hybridMultilevel"/>
    <w:tmpl w:val="2CA405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1"/>
  </w:num>
  <w:num w:numId="4">
    <w:abstractNumId w:val="21"/>
  </w:num>
  <w:num w:numId="5">
    <w:abstractNumId w:val="19"/>
  </w:num>
  <w:num w:numId="6">
    <w:abstractNumId w:val="22"/>
  </w:num>
  <w:num w:numId="7">
    <w:abstractNumId w:val="14"/>
  </w:num>
  <w:num w:numId="8">
    <w:abstractNumId w:val="16"/>
  </w:num>
  <w:num w:numId="9">
    <w:abstractNumId w:val="18"/>
  </w:num>
  <w:num w:numId="10">
    <w:abstractNumId w:val="12"/>
  </w:num>
  <w:num w:numId="11">
    <w:abstractNumId w:val="13"/>
  </w:num>
  <w:num w:numId="12">
    <w:abstractNumId w:val="5"/>
  </w:num>
  <w:num w:numId="13">
    <w:abstractNumId w:val="4"/>
  </w:num>
  <w:num w:numId="14">
    <w:abstractNumId w:val="2"/>
  </w:num>
  <w:num w:numId="15">
    <w:abstractNumId w:val="23"/>
  </w:num>
  <w:num w:numId="16">
    <w:abstractNumId w:val="3"/>
  </w:num>
  <w:num w:numId="17">
    <w:abstractNumId w:val="0"/>
  </w:num>
  <w:num w:numId="18">
    <w:abstractNumId w:val="1"/>
  </w:num>
  <w:num w:numId="19">
    <w:abstractNumId w:val="20"/>
  </w:num>
  <w:num w:numId="20">
    <w:abstractNumId w:val="10"/>
  </w:num>
  <w:num w:numId="21">
    <w:abstractNumId w:val="24"/>
  </w:num>
  <w:num w:numId="22">
    <w:abstractNumId w:val="7"/>
  </w:num>
  <w:num w:numId="23">
    <w:abstractNumId w:val="17"/>
  </w:num>
  <w:num w:numId="24">
    <w:abstractNumId w:val="8"/>
  </w:num>
  <w:num w:numId="25">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96"/>
    <w:rsid w:val="00035C0C"/>
    <w:rsid w:val="000361F9"/>
    <w:rsid w:val="00046BA2"/>
    <w:rsid w:val="000531F1"/>
    <w:rsid w:val="00057E07"/>
    <w:rsid w:val="00072ECD"/>
    <w:rsid w:val="00074AC4"/>
    <w:rsid w:val="00084CB0"/>
    <w:rsid w:val="000B2414"/>
    <w:rsid w:val="000D31FC"/>
    <w:rsid w:val="000F0D6D"/>
    <w:rsid w:val="000F3A6F"/>
    <w:rsid w:val="000F40D1"/>
    <w:rsid w:val="000F528C"/>
    <w:rsid w:val="00100C48"/>
    <w:rsid w:val="00102DBA"/>
    <w:rsid w:val="00104BFA"/>
    <w:rsid w:val="0012276C"/>
    <w:rsid w:val="00127F17"/>
    <w:rsid w:val="00130841"/>
    <w:rsid w:val="0013205E"/>
    <w:rsid w:val="00133637"/>
    <w:rsid w:val="00144027"/>
    <w:rsid w:val="00147A3D"/>
    <w:rsid w:val="00151295"/>
    <w:rsid w:val="00151FC8"/>
    <w:rsid w:val="00153C91"/>
    <w:rsid w:val="00157EC4"/>
    <w:rsid w:val="001867A9"/>
    <w:rsid w:val="00194A67"/>
    <w:rsid w:val="00196EA8"/>
    <w:rsid w:val="00196F32"/>
    <w:rsid w:val="00197E37"/>
    <w:rsid w:val="001A3836"/>
    <w:rsid w:val="001A4F1E"/>
    <w:rsid w:val="001B21A6"/>
    <w:rsid w:val="001B7EB3"/>
    <w:rsid w:val="001D5E83"/>
    <w:rsid w:val="001F1062"/>
    <w:rsid w:val="001F5374"/>
    <w:rsid w:val="001F6EB8"/>
    <w:rsid w:val="001F7EC2"/>
    <w:rsid w:val="00206C6F"/>
    <w:rsid w:val="002131DD"/>
    <w:rsid w:val="00215557"/>
    <w:rsid w:val="00225D88"/>
    <w:rsid w:val="002608A9"/>
    <w:rsid w:val="002614D1"/>
    <w:rsid w:val="002629E4"/>
    <w:rsid w:val="00265249"/>
    <w:rsid w:val="00273331"/>
    <w:rsid w:val="00276E2B"/>
    <w:rsid w:val="00285BFF"/>
    <w:rsid w:val="00292AF6"/>
    <w:rsid w:val="002B6F06"/>
    <w:rsid w:val="002C3976"/>
    <w:rsid w:val="002D613D"/>
    <w:rsid w:val="002E3B13"/>
    <w:rsid w:val="002E55B1"/>
    <w:rsid w:val="002E7F5A"/>
    <w:rsid w:val="002F3C67"/>
    <w:rsid w:val="0030697C"/>
    <w:rsid w:val="00307326"/>
    <w:rsid w:val="0031137A"/>
    <w:rsid w:val="00314C0C"/>
    <w:rsid w:val="00322082"/>
    <w:rsid w:val="00322DE1"/>
    <w:rsid w:val="003241E3"/>
    <w:rsid w:val="00333551"/>
    <w:rsid w:val="0033483D"/>
    <w:rsid w:val="00335D26"/>
    <w:rsid w:val="00344ACD"/>
    <w:rsid w:val="003450E3"/>
    <w:rsid w:val="0034686C"/>
    <w:rsid w:val="0035419E"/>
    <w:rsid w:val="00370325"/>
    <w:rsid w:val="0037183C"/>
    <w:rsid w:val="0037721A"/>
    <w:rsid w:val="003862D3"/>
    <w:rsid w:val="00392681"/>
    <w:rsid w:val="003938FA"/>
    <w:rsid w:val="003A039B"/>
    <w:rsid w:val="003A6991"/>
    <w:rsid w:val="003B75B3"/>
    <w:rsid w:val="003C04C2"/>
    <w:rsid w:val="003C6204"/>
    <w:rsid w:val="003E4F00"/>
    <w:rsid w:val="003E741F"/>
    <w:rsid w:val="003F399E"/>
    <w:rsid w:val="003F6EA9"/>
    <w:rsid w:val="00400E8B"/>
    <w:rsid w:val="00403080"/>
    <w:rsid w:val="00404527"/>
    <w:rsid w:val="00405D80"/>
    <w:rsid w:val="0040608F"/>
    <w:rsid w:val="0041203A"/>
    <w:rsid w:val="00412F46"/>
    <w:rsid w:val="00425174"/>
    <w:rsid w:val="00431E21"/>
    <w:rsid w:val="004409A6"/>
    <w:rsid w:val="0044553B"/>
    <w:rsid w:val="00450DE4"/>
    <w:rsid w:val="00451043"/>
    <w:rsid w:val="004519A3"/>
    <w:rsid w:val="004524F4"/>
    <w:rsid w:val="00452B4E"/>
    <w:rsid w:val="00462AE2"/>
    <w:rsid w:val="00463362"/>
    <w:rsid w:val="0046793C"/>
    <w:rsid w:val="004753D5"/>
    <w:rsid w:val="0048771F"/>
    <w:rsid w:val="00487BAA"/>
    <w:rsid w:val="004A31FE"/>
    <w:rsid w:val="004C3E87"/>
    <w:rsid w:val="004C6E78"/>
    <w:rsid w:val="004C7F80"/>
    <w:rsid w:val="004D2D77"/>
    <w:rsid w:val="004E5811"/>
    <w:rsid w:val="004E59BF"/>
    <w:rsid w:val="004F33D6"/>
    <w:rsid w:val="00501292"/>
    <w:rsid w:val="0052696B"/>
    <w:rsid w:val="005316C9"/>
    <w:rsid w:val="00531F4B"/>
    <w:rsid w:val="0053784B"/>
    <w:rsid w:val="00540365"/>
    <w:rsid w:val="005419E5"/>
    <w:rsid w:val="0054607A"/>
    <w:rsid w:val="005517B1"/>
    <w:rsid w:val="00574977"/>
    <w:rsid w:val="005801FB"/>
    <w:rsid w:val="00585F25"/>
    <w:rsid w:val="005B6404"/>
    <w:rsid w:val="005C1261"/>
    <w:rsid w:val="005C683B"/>
    <w:rsid w:val="005D117D"/>
    <w:rsid w:val="005E3F5E"/>
    <w:rsid w:val="005F6982"/>
    <w:rsid w:val="00604CFE"/>
    <w:rsid w:val="006105E0"/>
    <w:rsid w:val="0061180C"/>
    <w:rsid w:val="00611891"/>
    <w:rsid w:val="00616157"/>
    <w:rsid w:val="00622617"/>
    <w:rsid w:val="0063022C"/>
    <w:rsid w:val="00632004"/>
    <w:rsid w:val="00632A3A"/>
    <w:rsid w:val="006378A7"/>
    <w:rsid w:val="0065058E"/>
    <w:rsid w:val="006517EF"/>
    <w:rsid w:val="006608EA"/>
    <w:rsid w:val="0066199B"/>
    <w:rsid w:val="006715B2"/>
    <w:rsid w:val="006767C4"/>
    <w:rsid w:val="00680194"/>
    <w:rsid w:val="006919BB"/>
    <w:rsid w:val="00693A89"/>
    <w:rsid w:val="0069591C"/>
    <w:rsid w:val="006A7536"/>
    <w:rsid w:val="006A7852"/>
    <w:rsid w:val="006B08DB"/>
    <w:rsid w:val="006B67A8"/>
    <w:rsid w:val="006C4596"/>
    <w:rsid w:val="006C7620"/>
    <w:rsid w:val="006D3397"/>
    <w:rsid w:val="006D4BA5"/>
    <w:rsid w:val="006D614F"/>
    <w:rsid w:val="006F2085"/>
    <w:rsid w:val="007055D0"/>
    <w:rsid w:val="00707CA3"/>
    <w:rsid w:val="00717F52"/>
    <w:rsid w:val="00723B26"/>
    <w:rsid w:val="00734C05"/>
    <w:rsid w:val="0073614B"/>
    <w:rsid w:val="00755F28"/>
    <w:rsid w:val="00757C4C"/>
    <w:rsid w:val="00766811"/>
    <w:rsid w:val="007676C7"/>
    <w:rsid w:val="0077227F"/>
    <w:rsid w:val="0077308B"/>
    <w:rsid w:val="007773C4"/>
    <w:rsid w:val="00796C07"/>
    <w:rsid w:val="007C417A"/>
    <w:rsid w:val="007C6574"/>
    <w:rsid w:val="007C799C"/>
    <w:rsid w:val="007E3163"/>
    <w:rsid w:val="007F1374"/>
    <w:rsid w:val="007F4587"/>
    <w:rsid w:val="007F6FA8"/>
    <w:rsid w:val="007F714C"/>
    <w:rsid w:val="008049BC"/>
    <w:rsid w:val="00804B03"/>
    <w:rsid w:val="008164E5"/>
    <w:rsid w:val="00821D2F"/>
    <w:rsid w:val="0083740B"/>
    <w:rsid w:val="00846278"/>
    <w:rsid w:val="008475CA"/>
    <w:rsid w:val="008567F3"/>
    <w:rsid w:val="0086488F"/>
    <w:rsid w:val="00865ACF"/>
    <w:rsid w:val="008855AE"/>
    <w:rsid w:val="00890428"/>
    <w:rsid w:val="00894121"/>
    <w:rsid w:val="00895444"/>
    <w:rsid w:val="00897824"/>
    <w:rsid w:val="008B33B0"/>
    <w:rsid w:val="008B6A80"/>
    <w:rsid w:val="008B75D4"/>
    <w:rsid w:val="008C1621"/>
    <w:rsid w:val="008C5F46"/>
    <w:rsid w:val="008F7D24"/>
    <w:rsid w:val="00900928"/>
    <w:rsid w:val="00901D6C"/>
    <w:rsid w:val="0092057D"/>
    <w:rsid w:val="00922BD4"/>
    <w:rsid w:val="0093171C"/>
    <w:rsid w:val="00935813"/>
    <w:rsid w:val="00973DB1"/>
    <w:rsid w:val="009773A1"/>
    <w:rsid w:val="00995053"/>
    <w:rsid w:val="00997629"/>
    <w:rsid w:val="009A17D4"/>
    <w:rsid w:val="009B65CB"/>
    <w:rsid w:val="009B7730"/>
    <w:rsid w:val="009D5D45"/>
    <w:rsid w:val="00A00BAF"/>
    <w:rsid w:val="00A04A25"/>
    <w:rsid w:val="00A06871"/>
    <w:rsid w:val="00A147BC"/>
    <w:rsid w:val="00A172C6"/>
    <w:rsid w:val="00A26B6B"/>
    <w:rsid w:val="00A32979"/>
    <w:rsid w:val="00A40CCC"/>
    <w:rsid w:val="00A41BB5"/>
    <w:rsid w:val="00A60ECE"/>
    <w:rsid w:val="00A66775"/>
    <w:rsid w:val="00A67E23"/>
    <w:rsid w:val="00A73702"/>
    <w:rsid w:val="00A753E5"/>
    <w:rsid w:val="00A7676A"/>
    <w:rsid w:val="00A87136"/>
    <w:rsid w:val="00A9623F"/>
    <w:rsid w:val="00A97FBE"/>
    <w:rsid w:val="00AA0ED0"/>
    <w:rsid w:val="00AA4456"/>
    <w:rsid w:val="00AA539C"/>
    <w:rsid w:val="00AA66C8"/>
    <w:rsid w:val="00AA6924"/>
    <w:rsid w:val="00AC495E"/>
    <w:rsid w:val="00AC6CA5"/>
    <w:rsid w:val="00AE2487"/>
    <w:rsid w:val="00AE3181"/>
    <w:rsid w:val="00AE3AA7"/>
    <w:rsid w:val="00AF1609"/>
    <w:rsid w:val="00AF37DE"/>
    <w:rsid w:val="00AF44A8"/>
    <w:rsid w:val="00B0168F"/>
    <w:rsid w:val="00B01A58"/>
    <w:rsid w:val="00B0331C"/>
    <w:rsid w:val="00B07433"/>
    <w:rsid w:val="00B10D15"/>
    <w:rsid w:val="00B14872"/>
    <w:rsid w:val="00B43E1E"/>
    <w:rsid w:val="00B446FB"/>
    <w:rsid w:val="00B506F7"/>
    <w:rsid w:val="00B50D63"/>
    <w:rsid w:val="00B553DD"/>
    <w:rsid w:val="00B575A3"/>
    <w:rsid w:val="00B60F62"/>
    <w:rsid w:val="00B61799"/>
    <w:rsid w:val="00B671F8"/>
    <w:rsid w:val="00B764F0"/>
    <w:rsid w:val="00B84D6D"/>
    <w:rsid w:val="00B85DBC"/>
    <w:rsid w:val="00B9438F"/>
    <w:rsid w:val="00B9576C"/>
    <w:rsid w:val="00BC1C3B"/>
    <w:rsid w:val="00BC415A"/>
    <w:rsid w:val="00BD29BC"/>
    <w:rsid w:val="00BF2C34"/>
    <w:rsid w:val="00BF491C"/>
    <w:rsid w:val="00BF4F6E"/>
    <w:rsid w:val="00C141C9"/>
    <w:rsid w:val="00C265E4"/>
    <w:rsid w:val="00C3472C"/>
    <w:rsid w:val="00C4007A"/>
    <w:rsid w:val="00C40EE1"/>
    <w:rsid w:val="00C475E6"/>
    <w:rsid w:val="00C47A81"/>
    <w:rsid w:val="00C64D7D"/>
    <w:rsid w:val="00C67B7F"/>
    <w:rsid w:val="00C71437"/>
    <w:rsid w:val="00C71477"/>
    <w:rsid w:val="00C7336D"/>
    <w:rsid w:val="00C75565"/>
    <w:rsid w:val="00C916A2"/>
    <w:rsid w:val="00C9664B"/>
    <w:rsid w:val="00CA783E"/>
    <w:rsid w:val="00CB01F5"/>
    <w:rsid w:val="00CC30A5"/>
    <w:rsid w:val="00CC5594"/>
    <w:rsid w:val="00CC7CAB"/>
    <w:rsid w:val="00CD7032"/>
    <w:rsid w:val="00CE47CF"/>
    <w:rsid w:val="00CE4A1A"/>
    <w:rsid w:val="00CF1FAA"/>
    <w:rsid w:val="00CF4E93"/>
    <w:rsid w:val="00D121FB"/>
    <w:rsid w:val="00D14581"/>
    <w:rsid w:val="00D2281C"/>
    <w:rsid w:val="00D249B6"/>
    <w:rsid w:val="00D26B00"/>
    <w:rsid w:val="00D36CD2"/>
    <w:rsid w:val="00D45A1E"/>
    <w:rsid w:val="00D51517"/>
    <w:rsid w:val="00D60D27"/>
    <w:rsid w:val="00D61363"/>
    <w:rsid w:val="00D64E1E"/>
    <w:rsid w:val="00D67367"/>
    <w:rsid w:val="00D71C3D"/>
    <w:rsid w:val="00D80F7B"/>
    <w:rsid w:val="00D829B7"/>
    <w:rsid w:val="00D931B6"/>
    <w:rsid w:val="00D9781D"/>
    <w:rsid w:val="00DB38CB"/>
    <w:rsid w:val="00DD42AE"/>
    <w:rsid w:val="00DD4EF6"/>
    <w:rsid w:val="00DD6180"/>
    <w:rsid w:val="00DF5AAB"/>
    <w:rsid w:val="00E0185E"/>
    <w:rsid w:val="00E02DD5"/>
    <w:rsid w:val="00E33A7C"/>
    <w:rsid w:val="00E4178D"/>
    <w:rsid w:val="00E449D9"/>
    <w:rsid w:val="00E565D9"/>
    <w:rsid w:val="00E62711"/>
    <w:rsid w:val="00E6577A"/>
    <w:rsid w:val="00E759F9"/>
    <w:rsid w:val="00E850E0"/>
    <w:rsid w:val="00E92F4D"/>
    <w:rsid w:val="00E93E27"/>
    <w:rsid w:val="00EA7267"/>
    <w:rsid w:val="00ED2F6F"/>
    <w:rsid w:val="00ED4962"/>
    <w:rsid w:val="00EE1FEB"/>
    <w:rsid w:val="00EF63A6"/>
    <w:rsid w:val="00F03984"/>
    <w:rsid w:val="00F071DB"/>
    <w:rsid w:val="00F2269E"/>
    <w:rsid w:val="00F250A3"/>
    <w:rsid w:val="00F40AD7"/>
    <w:rsid w:val="00F535D3"/>
    <w:rsid w:val="00F62D9C"/>
    <w:rsid w:val="00F703C9"/>
    <w:rsid w:val="00F831DA"/>
    <w:rsid w:val="00F93D38"/>
    <w:rsid w:val="00F97763"/>
    <w:rsid w:val="00FA3638"/>
    <w:rsid w:val="00FA6CD7"/>
    <w:rsid w:val="00FB65EF"/>
    <w:rsid w:val="00FC4A63"/>
    <w:rsid w:val="00FE1AFD"/>
    <w:rsid w:val="00FF0006"/>
    <w:rsid w:val="00FF32BE"/>
    <w:rsid w:val="00FF6A92"/>
    <w:rsid w:val="00FF7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3C"/>
    <w:pPr>
      <w:spacing w:after="0" w:line="360" w:lineRule="auto"/>
      <w:jc w:val="both"/>
    </w:pPr>
    <w:rPr>
      <w:rFonts w:ascii="Times New Roman" w:hAnsi="Times New Roman"/>
      <w:noProof/>
      <w:sz w:val="24"/>
      <w:lang w:val="vi-VN"/>
    </w:rPr>
  </w:style>
  <w:style w:type="paragraph" w:styleId="Heading1">
    <w:name w:val="heading 1"/>
    <w:basedOn w:val="Normal"/>
    <w:next w:val="Normal"/>
    <w:link w:val="Heading1Char"/>
    <w:uiPriority w:val="9"/>
    <w:qFormat/>
    <w:rsid w:val="00C40EE1"/>
    <w:pPr>
      <w:keepNext/>
      <w:keepLines/>
      <w:numPr>
        <w:numId w:val="1"/>
      </w:numPr>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0EE1"/>
    <w:pPr>
      <w:keepNext/>
      <w:keepLines/>
      <w:numPr>
        <w:ilvl w:val="1"/>
        <w:numId w:val="1"/>
      </w:numPr>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9591C"/>
    <w:pPr>
      <w:keepNext/>
      <w:keepLines/>
      <w:numPr>
        <w:ilvl w:val="2"/>
        <w:numId w:val="1"/>
      </w:numPr>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1F1062"/>
    <w:pPr>
      <w:keepNext/>
      <w:keepLines/>
      <w:numPr>
        <w:ilvl w:val="3"/>
        <w:numId w:val="1"/>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3C6204"/>
    <w:pPr>
      <w:keepNext/>
      <w:keepLines/>
      <w:numPr>
        <w:ilvl w:val="4"/>
        <w:numId w:val="1"/>
      </w:numPr>
      <w:spacing w:before="200"/>
      <w:outlineLvl w:val="4"/>
    </w:pPr>
    <w:rPr>
      <w:rFonts w:eastAsiaTheme="majorEastAsia" w:cstheme="majorBidi"/>
      <w:color w:val="548DD4" w:themeColor="text2" w:themeTint="99"/>
    </w:rPr>
  </w:style>
  <w:style w:type="paragraph" w:styleId="Heading6">
    <w:name w:val="heading 6"/>
    <w:basedOn w:val="Normal"/>
    <w:next w:val="Normal"/>
    <w:link w:val="Heading6Char"/>
    <w:uiPriority w:val="9"/>
    <w:semiHidden/>
    <w:unhideWhenUsed/>
    <w:qFormat/>
    <w:rsid w:val="00C40EE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EE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EE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0EE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0EE1"/>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C40EE1"/>
    <w:rPr>
      <w:rFonts w:ascii="Times New Roman" w:eastAsiaTheme="majorEastAsia" w:hAnsi="Times New Roman" w:cstheme="majorBidi"/>
      <w:b/>
      <w:bCs/>
      <w:noProof/>
      <w:color w:val="365F91" w:themeColor="accent1" w:themeShade="BF"/>
      <w:sz w:val="28"/>
      <w:szCs w:val="28"/>
      <w:lang w:val="vi-VN"/>
    </w:rPr>
  </w:style>
  <w:style w:type="character" w:customStyle="1" w:styleId="Heading2Char">
    <w:name w:val="Heading 2 Char"/>
    <w:basedOn w:val="DefaultParagraphFont"/>
    <w:link w:val="Heading2"/>
    <w:uiPriority w:val="9"/>
    <w:rsid w:val="00C40EE1"/>
    <w:rPr>
      <w:rFonts w:ascii="Times New Roman" w:eastAsiaTheme="majorEastAsia" w:hAnsi="Times New Roman" w:cstheme="majorBidi"/>
      <w:b/>
      <w:bCs/>
      <w:noProof/>
      <w:color w:val="4F81BD" w:themeColor="accent1"/>
      <w:sz w:val="26"/>
      <w:szCs w:val="26"/>
      <w:lang w:val="vi-VN"/>
    </w:rPr>
  </w:style>
  <w:style w:type="character" w:customStyle="1" w:styleId="Heading3Char">
    <w:name w:val="Heading 3 Char"/>
    <w:basedOn w:val="DefaultParagraphFont"/>
    <w:link w:val="Heading3"/>
    <w:uiPriority w:val="9"/>
    <w:rsid w:val="0069591C"/>
    <w:rPr>
      <w:rFonts w:ascii="Times New Roman" w:eastAsiaTheme="majorEastAsia" w:hAnsi="Times New Roman" w:cstheme="majorBidi"/>
      <w:b/>
      <w:bCs/>
      <w:noProof/>
      <w:color w:val="4F81BD" w:themeColor="accent1"/>
      <w:sz w:val="24"/>
      <w:lang w:val="vi-VN"/>
    </w:rPr>
  </w:style>
  <w:style w:type="character" w:customStyle="1" w:styleId="Heading4Char">
    <w:name w:val="Heading 4 Char"/>
    <w:basedOn w:val="DefaultParagraphFont"/>
    <w:link w:val="Heading4"/>
    <w:uiPriority w:val="9"/>
    <w:rsid w:val="001F1062"/>
    <w:rPr>
      <w:rFonts w:ascii="Times New Roman" w:eastAsiaTheme="majorEastAsia" w:hAnsi="Times New Roman" w:cstheme="majorBidi"/>
      <w:b/>
      <w:bCs/>
      <w:i/>
      <w:iCs/>
      <w:noProof/>
      <w:color w:val="4F81BD" w:themeColor="accent1"/>
      <w:sz w:val="24"/>
      <w:lang w:val="vi-VN"/>
    </w:rPr>
  </w:style>
  <w:style w:type="character" w:customStyle="1" w:styleId="Heading5Char">
    <w:name w:val="Heading 5 Char"/>
    <w:basedOn w:val="DefaultParagraphFont"/>
    <w:link w:val="Heading5"/>
    <w:uiPriority w:val="9"/>
    <w:rsid w:val="003C6204"/>
    <w:rPr>
      <w:rFonts w:ascii="Times New Roman" w:eastAsiaTheme="majorEastAsia" w:hAnsi="Times New Roman" w:cstheme="majorBidi"/>
      <w:noProof/>
      <w:color w:val="548DD4" w:themeColor="text2" w:themeTint="99"/>
      <w:sz w:val="24"/>
      <w:lang w:val="vi-VN"/>
    </w:rPr>
  </w:style>
  <w:style w:type="character" w:customStyle="1" w:styleId="Heading6Char">
    <w:name w:val="Heading 6 Char"/>
    <w:basedOn w:val="DefaultParagraphFont"/>
    <w:link w:val="Heading6"/>
    <w:uiPriority w:val="9"/>
    <w:semiHidden/>
    <w:rsid w:val="00C40EE1"/>
    <w:rPr>
      <w:rFonts w:asciiTheme="majorHAnsi" w:eastAsiaTheme="majorEastAsia" w:hAnsiTheme="majorHAnsi" w:cstheme="majorBidi"/>
      <w:i/>
      <w:iCs/>
      <w:noProof/>
      <w:color w:val="243F60" w:themeColor="accent1" w:themeShade="7F"/>
      <w:sz w:val="24"/>
      <w:lang w:val="vi-VN"/>
    </w:rPr>
  </w:style>
  <w:style w:type="character" w:customStyle="1" w:styleId="Heading7Char">
    <w:name w:val="Heading 7 Char"/>
    <w:basedOn w:val="DefaultParagraphFont"/>
    <w:link w:val="Heading7"/>
    <w:uiPriority w:val="9"/>
    <w:semiHidden/>
    <w:rsid w:val="00C40EE1"/>
    <w:rPr>
      <w:rFonts w:asciiTheme="majorHAnsi" w:eastAsiaTheme="majorEastAsia" w:hAnsiTheme="majorHAnsi" w:cstheme="majorBidi"/>
      <w:i/>
      <w:iCs/>
      <w:noProof/>
      <w:color w:val="404040" w:themeColor="text1" w:themeTint="BF"/>
      <w:sz w:val="24"/>
      <w:lang w:val="vi-VN"/>
    </w:rPr>
  </w:style>
  <w:style w:type="character" w:customStyle="1" w:styleId="Heading8Char">
    <w:name w:val="Heading 8 Char"/>
    <w:basedOn w:val="DefaultParagraphFont"/>
    <w:link w:val="Heading8"/>
    <w:uiPriority w:val="9"/>
    <w:semiHidden/>
    <w:rsid w:val="00C40EE1"/>
    <w:rPr>
      <w:rFonts w:asciiTheme="majorHAnsi" w:eastAsiaTheme="majorEastAsia" w:hAnsiTheme="majorHAnsi" w:cstheme="majorBidi"/>
      <w:noProof/>
      <w:color w:val="404040" w:themeColor="text1" w:themeTint="BF"/>
      <w:sz w:val="20"/>
      <w:szCs w:val="20"/>
      <w:lang w:val="vi-VN"/>
    </w:rPr>
  </w:style>
  <w:style w:type="character" w:customStyle="1" w:styleId="Heading9Char">
    <w:name w:val="Heading 9 Char"/>
    <w:basedOn w:val="DefaultParagraphFont"/>
    <w:link w:val="Heading9"/>
    <w:uiPriority w:val="9"/>
    <w:semiHidden/>
    <w:rsid w:val="00C40EE1"/>
    <w:rPr>
      <w:rFonts w:asciiTheme="majorHAnsi" w:eastAsiaTheme="majorEastAsia" w:hAnsiTheme="majorHAnsi" w:cstheme="majorBidi"/>
      <w:i/>
      <w:iCs/>
      <w:noProof/>
      <w:color w:val="404040" w:themeColor="text1" w:themeTint="BF"/>
      <w:sz w:val="20"/>
      <w:szCs w:val="20"/>
      <w:lang w:val="vi-VN"/>
    </w:rPr>
  </w:style>
  <w:style w:type="paragraph" w:styleId="ListParagraph">
    <w:name w:val="List Paragraph"/>
    <w:basedOn w:val="Normal"/>
    <w:uiPriority w:val="99"/>
    <w:qFormat/>
    <w:rsid w:val="00072ECD"/>
    <w:pPr>
      <w:ind w:left="720"/>
      <w:contextualSpacing/>
    </w:pPr>
  </w:style>
  <w:style w:type="table" w:styleId="TableGrid">
    <w:name w:val="Table Grid"/>
    <w:basedOn w:val="TableNormal"/>
    <w:uiPriority w:val="59"/>
    <w:rsid w:val="00072E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E4A1A"/>
    <w:pPr>
      <w:spacing w:before="100" w:beforeAutospacing="1" w:after="100" w:afterAutospacing="1" w:line="240" w:lineRule="auto"/>
      <w:jc w:val="left"/>
    </w:pPr>
    <w:rPr>
      <w:rFonts w:eastAsiaTheme="minorEastAsia" w:cs="Times New Roman"/>
      <w:szCs w:val="24"/>
    </w:rPr>
  </w:style>
  <w:style w:type="paragraph" w:styleId="BalloonText">
    <w:name w:val="Balloon Text"/>
    <w:basedOn w:val="Normal"/>
    <w:link w:val="BalloonTextChar"/>
    <w:uiPriority w:val="99"/>
    <w:semiHidden/>
    <w:unhideWhenUsed/>
    <w:rsid w:val="001A38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836"/>
    <w:rPr>
      <w:rFonts w:ascii="Tahoma" w:hAnsi="Tahoma" w:cs="Tahoma"/>
      <w:sz w:val="16"/>
      <w:szCs w:val="16"/>
    </w:rPr>
  </w:style>
  <w:style w:type="paragraph" w:styleId="Caption">
    <w:name w:val="caption"/>
    <w:basedOn w:val="Normal"/>
    <w:next w:val="Normal"/>
    <w:uiPriority w:val="35"/>
    <w:unhideWhenUsed/>
    <w:qFormat/>
    <w:rsid w:val="00B14872"/>
    <w:pPr>
      <w:spacing w:after="200" w:line="240" w:lineRule="auto"/>
      <w:jc w:val="center"/>
    </w:pPr>
    <w:rPr>
      <w:b/>
      <w:bCs/>
      <w:color w:val="4F81BD" w:themeColor="accent1"/>
      <w:sz w:val="22"/>
      <w:szCs w:val="18"/>
    </w:rPr>
  </w:style>
  <w:style w:type="paragraph" w:styleId="Header">
    <w:name w:val="header"/>
    <w:basedOn w:val="Normal"/>
    <w:link w:val="HeaderChar"/>
    <w:uiPriority w:val="99"/>
    <w:unhideWhenUsed/>
    <w:rsid w:val="00897824"/>
    <w:pPr>
      <w:tabs>
        <w:tab w:val="center" w:pos="4680"/>
        <w:tab w:val="right" w:pos="9360"/>
      </w:tabs>
      <w:spacing w:line="240" w:lineRule="auto"/>
    </w:pPr>
  </w:style>
  <w:style w:type="character" w:customStyle="1" w:styleId="HeaderChar">
    <w:name w:val="Header Char"/>
    <w:basedOn w:val="DefaultParagraphFont"/>
    <w:link w:val="Header"/>
    <w:uiPriority w:val="99"/>
    <w:rsid w:val="00897824"/>
    <w:rPr>
      <w:rFonts w:ascii="Times New Roman" w:hAnsi="Times New Roman"/>
      <w:noProof/>
      <w:sz w:val="24"/>
      <w:lang w:val="vi-VN"/>
    </w:rPr>
  </w:style>
  <w:style w:type="paragraph" w:styleId="Footer">
    <w:name w:val="footer"/>
    <w:basedOn w:val="Normal"/>
    <w:link w:val="FooterChar"/>
    <w:uiPriority w:val="99"/>
    <w:unhideWhenUsed/>
    <w:rsid w:val="00897824"/>
    <w:pPr>
      <w:tabs>
        <w:tab w:val="center" w:pos="4680"/>
        <w:tab w:val="right" w:pos="9360"/>
      </w:tabs>
      <w:spacing w:line="240" w:lineRule="auto"/>
    </w:pPr>
  </w:style>
  <w:style w:type="character" w:customStyle="1" w:styleId="FooterChar">
    <w:name w:val="Footer Char"/>
    <w:basedOn w:val="DefaultParagraphFont"/>
    <w:link w:val="Footer"/>
    <w:uiPriority w:val="99"/>
    <w:rsid w:val="00897824"/>
    <w:rPr>
      <w:rFonts w:ascii="Times New Roman" w:hAnsi="Times New Roman"/>
      <w:noProof/>
      <w:sz w:val="24"/>
      <w:lang w:val="vi-VN"/>
    </w:rPr>
  </w:style>
  <w:style w:type="character" w:styleId="PlaceholderText">
    <w:name w:val="Placeholder Text"/>
    <w:basedOn w:val="DefaultParagraphFont"/>
    <w:uiPriority w:val="99"/>
    <w:semiHidden/>
    <w:rsid w:val="00C64D7D"/>
    <w:rPr>
      <w:color w:val="808080"/>
    </w:rPr>
  </w:style>
  <w:style w:type="character" w:styleId="Strong">
    <w:name w:val="Strong"/>
    <w:basedOn w:val="DefaultParagraphFont"/>
    <w:uiPriority w:val="22"/>
    <w:qFormat/>
    <w:rsid w:val="0031137A"/>
    <w:rPr>
      <w:b/>
      <w:bCs/>
    </w:rPr>
  </w:style>
  <w:style w:type="paragraph" w:styleId="TOCHeading">
    <w:name w:val="TOC Heading"/>
    <w:basedOn w:val="Heading1"/>
    <w:next w:val="Normal"/>
    <w:uiPriority w:val="39"/>
    <w:semiHidden/>
    <w:unhideWhenUsed/>
    <w:qFormat/>
    <w:rsid w:val="0031137A"/>
    <w:pPr>
      <w:numPr>
        <w:numId w:val="0"/>
      </w:numPr>
      <w:spacing w:line="276" w:lineRule="auto"/>
      <w:jc w:val="left"/>
      <w:outlineLvl w:val="9"/>
    </w:pPr>
    <w:rPr>
      <w:rFonts w:asciiTheme="majorHAnsi" w:hAnsiTheme="majorHAnsi"/>
      <w:noProof w:val="0"/>
      <w:lang w:val="en-US" w:eastAsia="ja-JP"/>
    </w:rPr>
  </w:style>
  <w:style w:type="paragraph" w:styleId="TOC1">
    <w:name w:val="toc 1"/>
    <w:basedOn w:val="Normal"/>
    <w:next w:val="Normal"/>
    <w:autoRedefine/>
    <w:uiPriority w:val="39"/>
    <w:unhideWhenUsed/>
    <w:rsid w:val="0031137A"/>
    <w:pPr>
      <w:spacing w:after="100"/>
    </w:pPr>
  </w:style>
  <w:style w:type="paragraph" w:styleId="TOC2">
    <w:name w:val="toc 2"/>
    <w:basedOn w:val="Normal"/>
    <w:next w:val="Normal"/>
    <w:autoRedefine/>
    <w:uiPriority w:val="39"/>
    <w:unhideWhenUsed/>
    <w:rsid w:val="0031137A"/>
    <w:pPr>
      <w:spacing w:after="100"/>
      <w:ind w:left="240"/>
    </w:pPr>
  </w:style>
  <w:style w:type="paragraph" w:styleId="TOC3">
    <w:name w:val="toc 3"/>
    <w:basedOn w:val="Normal"/>
    <w:next w:val="Normal"/>
    <w:autoRedefine/>
    <w:uiPriority w:val="39"/>
    <w:unhideWhenUsed/>
    <w:rsid w:val="0031137A"/>
    <w:pPr>
      <w:spacing w:after="100"/>
      <w:ind w:left="480"/>
    </w:pPr>
  </w:style>
  <w:style w:type="character" w:styleId="Hyperlink">
    <w:name w:val="Hyperlink"/>
    <w:basedOn w:val="DefaultParagraphFont"/>
    <w:uiPriority w:val="99"/>
    <w:unhideWhenUsed/>
    <w:rsid w:val="0031137A"/>
    <w:rPr>
      <w:color w:val="0000FF" w:themeColor="hyperlink"/>
      <w:u w:val="single"/>
    </w:rPr>
  </w:style>
  <w:style w:type="paragraph" w:styleId="TableofFigures">
    <w:name w:val="table of figures"/>
    <w:basedOn w:val="Normal"/>
    <w:next w:val="Normal"/>
    <w:uiPriority w:val="99"/>
    <w:unhideWhenUsed/>
    <w:rsid w:val="0031137A"/>
  </w:style>
  <w:style w:type="paragraph" w:styleId="FootnoteText">
    <w:name w:val="footnote text"/>
    <w:basedOn w:val="Normal"/>
    <w:link w:val="FootnoteTextChar"/>
    <w:uiPriority w:val="99"/>
    <w:semiHidden/>
    <w:unhideWhenUsed/>
    <w:rsid w:val="00DD4EF6"/>
    <w:pPr>
      <w:spacing w:line="240" w:lineRule="auto"/>
    </w:pPr>
    <w:rPr>
      <w:sz w:val="20"/>
      <w:szCs w:val="20"/>
    </w:rPr>
  </w:style>
  <w:style w:type="character" w:customStyle="1" w:styleId="FootnoteTextChar">
    <w:name w:val="Footnote Text Char"/>
    <w:basedOn w:val="DefaultParagraphFont"/>
    <w:link w:val="FootnoteText"/>
    <w:uiPriority w:val="99"/>
    <w:semiHidden/>
    <w:rsid w:val="00DD4EF6"/>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DD4EF6"/>
    <w:rPr>
      <w:vertAlign w:val="superscript"/>
    </w:rPr>
  </w:style>
  <w:style w:type="paragraph" w:customStyle="1" w:styleId="gachDauDong">
    <w:name w:val="gachDauDong"/>
    <w:basedOn w:val="ListParagraph"/>
    <w:uiPriority w:val="99"/>
    <w:rsid w:val="00E565D9"/>
    <w:pPr>
      <w:widowControl w:val="0"/>
      <w:numPr>
        <w:numId w:val="23"/>
      </w:numPr>
      <w:tabs>
        <w:tab w:val="left" w:pos="567"/>
      </w:tabs>
      <w:spacing w:before="240" w:line="312" w:lineRule="auto"/>
    </w:pPr>
    <w:rPr>
      <w:rFonts w:eastAsia="Times New Roman" w:cs="Times New Roman"/>
      <w:sz w:val="26"/>
      <w:szCs w:val="20"/>
      <w:lang w:val="en-US"/>
    </w:rPr>
  </w:style>
  <w:style w:type="character" w:customStyle="1" w:styleId="st">
    <w:name w:val="st"/>
    <w:basedOn w:val="DefaultParagraphFont"/>
    <w:rsid w:val="00E565D9"/>
  </w:style>
  <w:style w:type="character" w:styleId="Emphasis">
    <w:name w:val="Emphasis"/>
    <w:basedOn w:val="DefaultParagraphFont"/>
    <w:uiPriority w:val="20"/>
    <w:qFormat/>
    <w:rsid w:val="00E565D9"/>
    <w:rPr>
      <w:i/>
      <w:iCs/>
    </w:rPr>
  </w:style>
  <w:style w:type="character" w:styleId="CommentReference">
    <w:name w:val="annotation reference"/>
    <w:basedOn w:val="DefaultParagraphFont"/>
    <w:uiPriority w:val="99"/>
    <w:semiHidden/>
    <w:unhideWhenUsed/>
    <w:rsid w:val="00973DB1"/>
    <w:rPr>
      <w:sz w:val="16"/>
      <w:szCs w:val="16"/>
    </w:rPr>
  </w:style>
  <w:style w:type="paragraph" w:styleId="CommentText">
    <w:name w:val="annotation text"/>
    <w:basedOn w:val="Normal"/>
    <w:link w:val="CommentTextChar"/>
    <w:uiPriority w:val="99"/>
    <w:semiHidden/>
    <w:unhideWhenUsed/>
    <w:rsid w:val="00973DB1"/>
    <w:pPr>
      <w:spacing w:line="240" w:lineRule="auto"/>
    </w:pPr>
    <w:rPr>
      <w:sz w:val="20"/>
      <w:szCs w:val="20"/>
    </w:rPr>
  </w:style>
  <w:style w:type="character" w:customStyle="1" w:styleId="CommentTextChar">
    <w:name w:val="Comment Text Char"/>
    <w:basedOn w:val="DefaultParagraphFont"/>
    <w:link w:val="CommentText"/>
    <w:uiPriority w:val="99"/>
    <w:semiHidden/>
    <w:rsid w:val="00973DB1"/>
    <w:rPr>
      <w:rFonts w:ascii="Times New Roman" w:hAnsi="Times New Roman"/>
      <w:noProof/>
      <w:sz w:val="20"/>
      <w:szCs w:val="20"/>
      <w:lang w:val="vi-VN"/>
    </w:rPr>
  </w:style>
  <w:style w:type="paragraph" w:styleId="CommentSubject">
    <w:name w:val="annotation subject"/>
    <w:basedOn w:val="CommentText"/>
    <w:next w:val="CommentText"/>
    <w:link w:val="CommentSubjectChar"/>
    <w:uiPriority w:val="99"/>
    <w:semiHidden/>
    <w:unhideWhenUsed/>
    <w:rsid w:val="00973DB1"/>
    <w:rPr>
      <w:b/>
      <w:bCs/>
    </w:rPr>
  </w:style>
  <w:style w:type="character" w:customStyle="1" w:styleId="CommentSubjectChar">
    <w:name w:val="Comment Subject Char"/>
    <w:basedOn w:val="CommentTextChar"/>
    <w:link w:val="CommentSubject"/>
    <w:uiPriority w:val="99"/>
    <w:semiHidden/>
    <w:rsid w:val="00973DB1"/>
    <w:rPr>
      <w:rFonts w:ascii="Times New Roman" w:hAnsi="Times New Roman"/>
      <w:b/>
      <w:bCs/>
      <w:noProof/>
      <w:sz w:val="20"/>
      <w:szCs w:val="20"/>
      <w:lang w:val="vi-VN"/>
    </w:rPr>
  </w:style>
  <w:style w:type="table" w:styleId="LightList-Accent1">
    <w:name w:val="Light List Accent 1"/>
    <w:basedOn w:val="TableNormal"/>
    <w:uiPriority w:val="61"/>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A871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7720">
      <w:bodyDiv w:val="1"/>
      <w:marLeft w:val="0"/>
      <w:marRight w:val="0"/>
      <w:marTop w:val="0"/>
      <w:marBottom w:val="0"/>
      <w:divBdr>
        <w:top w:val="none" w:sz="0" w:space="0" w:color="auto"/>
        <w:left w:val="none" w:sz="0" w:space="0" w:color="auto"/>
        <w:bottom w:val="none" w:sz="0" w:space="0" w:color="auto"/>
        <w:right w:val="none" w:sz="0" w:space="0" w:color="auto"/>
      </w:divBdr>
    </w:div>
    <w:div w:id="240523601">
      <w:bodyDiv w:val="1"/>
      <w:marLeft w:val="0"/>
      <w:marRight w:val="0"/>
      <w:marTop w:val="0"/>
      <w:marBottom w:val="0"/>
      <w:divBdr>
        <w:top w:val="none" w:sz="0" w:space="0" w:color="auto"/>
        <w:left w:val="none" w:sz="0" w:space="0" w:color="auto"/>
        <w:bottom w:val="none" w:sz="0" w:space="0" w:color="auto"/>
        <w:right w:val="none" w:sz="0" w:space="0" w:color="auto"/>
      </w:divBdr>
    </w:div>
    <w:div w:id="597371175">
      <w:bodyDiv w:val="1"/>
      <w:marLeft w:val="0"/>
      <w:marRight w:val="0"/>
      <w:marTop w:val="0"/>
      <w:marBottom w:val="0"/>
      <w:divBdr>
        <w:top w:val="none" w:sz="0" w:space="0" w:color="auto"/>
        <w:left w:val="none" w:sz="0" w:space="0" w:color="auto"/>
        <w:bottom w:val="none" w:sz="0" w:space="0" w:color="auto"/>
        <w:right w:val="none" w:sz="0" w:space="0" w:color="auto"/>
      </w:divBdr>
      <w:divsChild>
        <w:div w:id="2054379851">
          <w:marLeft w:val="1166"/>
          <w:marRight w:val="0"/>
          <w:marTop w:val="115"/>
          <w:marBottom w:val="0"/>
          <w:divBdr>
            <w:top w:val="none" w:sz="0" w:space="0" w:color="auto"/>
            <w:left w:val="none" w:sz="0" w:space="0" w:color="auto"/>
            <w:bottom w:val="none" w:sz="0" w:space="0" w:color="auto"/>
            <w:right w:val="none" w:sz="0" w:space="0" w:color="auto"/>
          </w:divBdr>
        </w:div>
      </w:divsChild>
    </w:div>
    <w:div w:id="1420711409">
      <w:bodyDiv w:val="1"/>
      <w:marLeft w:val="0"/>
      <w:marRight w:val="0"/>
      <w:marTop w:val="0"/>
      <w:marBottom w:val="0"/>
      <w:divBdr>
        <w:top w:val="none" w:sz="0" w:space="0" w:color="auto"/>
        <w:left w:val="none" w:sz="0" w:space="0" w:color="auto"/>
        <w:bottom w:val="none" w:sz="0" w:space="0" w:color="auto"/>
        <w:right w:val="none" w:sz="0" w:space="0" w:color="auto"/>
      </w:divBdr>
    </w:div>
    <w:div w:id="1667250120">
      <w:bodyDiv w:val="1"/>
      <w:marLeft w:val="0"/>
      <w:marRight w:val="0"/>
      <w:marTop w:val="0"/>
      <w:marBottom w:val="0"/>
      <w:divBdr>
        <w:top w:val="none" w:sz="0" w:space="0" w:color="auto"/>
        <w:left w:val="none" w:sz="0" w:space="0" w:color="auto"/>
        <w:bottom w:val="none" w:sz="0" w:space="0" w:color="auto"/>
        <w:right w:val="none" w:sz="0" w:space="0" w:color="auto"/>
      </w:divBdr>
    </w:div>
    <w:div w:id="17077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FFA8E-198F-4571-968D-939FB8790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4228</TotalTime>
  <Pages>36</Pages>
  <Words>7522</Words>
  <Characters>42881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JobZoom Report</vt:lpstr>
    </vt:vector>
  </TitlesOfParts>
  <Company>Home</Company>
  <LinksUpToDate>false</LinksUpToDate>
  <CharactersWithSpaces>50303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JobZoom Report</dc:title>
  <dc:subject>JobZoom Report</dc:subject>
  <dc:creator>HPN</dc:creator>
  <cp:keywords/>
  <dc:description/>
  <cp:lastModifiedBy>Trung Hieu</cp:lastModifiedBy>
  <cp:revision>204</cp:revision>
  <dcterms:created xsi:type="dcterms:W3CDTF">2011-10-04T06:57:00Z</dcterms:created>
  <dcterms:modified xsi:type="dcterms:W3CDTF">2011-11-27T09:05:00Z</dcterms:modified>
</cp:coreProperties>
</file>